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361" w:rsidRDefault="00A02361" w:rsidP="00C95D98">
      <w:pPr>
        <w:ind w:left="5760" w:firstLine="720"/>
        <w:jc w:val="center"/>
      </w:pPr>
    </w:p>
    <w:p w:rsidR="00C95D98" w:rsidRDefault="00C95D98" w:rsidP="00C95D98">
      <w:pPr>
        <w:ind w:left="5760" w:firstLine="720"/>
        <w:jc w:val="center"/>
      </w:pPr>
    </w:p>
    <w:p w:rsidR="00646C72" w:rsidRDefault="00646C72" w:rsidP="00C95D98">
      <w:pPr>
        <w:ind w:left="5760" w:firstLine="720"/>
        <w:jc w:val="center"/>
      </w:pPr>
    </w:p>
    <w:tbl>
      <w:tblPr>
        <w:tblpPr w:leftFromText="187" w:rightFromText="187" w:vertAnchor="page" w:horzAnchor="margin" w:tblpXSpec="center" w:tblpY="4501"/>
        <w:tblW w:w="3819" w:type="pct"/>
        <w:tblBorders>
          <w:left w:val="single" w:sz="18" w:space="0" w:color="4F81BD"/>
        </w:tblBorders>
        <w:tblLook w:val="00A0" w:firstRow="1" w:lastRow="0" w:firstColumn="1" w:lastColumn="0" w:noHBand="0" w:noVBand="0"/>
      </w:tblPr>
      <w:tblGrid>
        <w:gridCol w:w="7325"/>
      </w:tblGrid>
      <w:tr w:rsidR="002649FE" w:rsidRPr="004625EE" w:rsidTr="002F6E6F">
        <w:trPr>
          <w:trHeight w:val="1129"/>
        </w:trPr>
        <w:tc>
          <w:tcPr>
            <w:tcW w:w="7315" w:type="dxa"/>
          </w:tcPr>
          <w:p w:rsidR="002649FE" w:rsidRPr="00D00771" w:rsidRDefault="009664CF" w:rsidP="002649FE">
            <w:pPr>
              <w:pStyle w:val="Style1"/>
              <w:framePr w:hSpace="0" w:wrap="auto" w:vAnchor="margin" w:hAnchor="text" w:xAlign="left" w:yAlign="inline"/>
              <w:rPr>
                <w:sz w:val="52"/>
              </w:rPr>
            </w:pPr>
            <w:r>
              <w:rPr>
                <w:sz w:val="52"/>
              </w:rPr>
              <w:t>Coding Standards &amp; Guidelines</w:t>
            </w:r>
          </w:p>
        </w:tc>
      </w:tr>
      <w:tr w:rsidR="002649FE" w:rsidRPr="004625EE" w:rsidTr="002F6E6F">
        <w:tblPrEx>
          <w:tblBorders>
            <w:left w:val="none" w:sz="0" w:space="0" w:color="auto"/>
          </w:tblBorders>
        </w:tblPrEx>
        <w:trPr>
          <w:trHeight w:val="525"/>
        </w:trPr>
        <w:tc>
          <w:tcPr>
            <w:tcW w:w="7315" w:type="dxa"/>
            <w:tcMar>
              <w:top w:w="216" w:type="dxa"/>
              <w:left w:w="115" w:type="dxa"/>
              <w:bottom w:w="216" w:type="dxa"/>
              <w:right w:w="115" w:type="dxa"/>
            </w:tcMar>
          </w:tcPr>
          <w:p w:rsidR="002649FE" w:rsidRDefault="002649FE" w:rsidP="002649FE">
            <w:pPr>
              <w:pStyle w:val="Style2"/>
              <w:framePr w:hSpace="0" w:wrap="auto" w:hAnchor="text" w:xAlign="left" w:yAlign="inline"/>
              <w:rPr>
                <w:rFonts w:ascii="Segoe UI" w:hAnsi="Segoe UI" w:cs="Segoe UI"/>
              </w:rPr>
            </w:pPr>
            <w:r w:rsidRPr="004625EE">
              <w:rPr>
                <w:rFonts w:ascii="Segoe UI" w:hAnsi="Segoe UI" w:cs="Segoe UI"/>
              </w:rPr>
              <w:br/>
              <w:t>iInterchange System Pvt. Ltd.</w:t>
            </w:r>
          </w:p>
          <w:p w:rsidR="002649FE" w:rsidRDefault="002649FE" w:rsidP="002649FE">
            <w:pPr>
              <w:pStyle w:val="Style2"/>
              <w:framePr w:hSpace="0" w:wrap="auto" w:hAnchor="text" w:xAlign="left" w:yAlign="inline"/>
              <w:rPr>
                <w:rFonts w:ascii="Segoe UI" w:hAnsi="Segoe UI" w:cs="Segoe UI"/>
              </w:rPr>
            </w:pPr>
            <w:r>
              <w:rPr>
                <w:rFonts w:ascii="Segoe UI" w:hAnsi="Segoe UI" w:cs="Segoe UI"/>
              </w:rPr>
              <w:t>Version 1.0</w:t>
            </w:r>
          </w:p>
          <w:p w:rsidR="002649FE" w:rsidRDefault="002649FE" w:rsidP="002649FE">
            <w:pPr>
              <w:pStyle w:val="NoSpacing"/>
              <w:rPr>
                <w:rFonts w:ascii="Segoe UI" w:hAnsi="Segoe UI" w:cs="Segoe UI"/>
              </w:rPr>
            </w:pPr>
          </w:p>
          <w:p w:rsidR="002F6E6F" w:rsidRDefault="002F6E6F" w:rsidP="002649FE">
            <w:pPr>
              <w:pStyle w:val="NoSpacing"/>
              <w:rPr>
                <w:rFonts w:ascii="Segoe UI" w:hAnsi="Segoe UI" w:cs="Segoe UI"/>
              </w:rPr>
            </w:pPr>
          </w:p>
          <w:p w:rsidR="002F6E6F" w:rsidRPr="004625EE" w:rsidRDefault="002F6E6F" w:rsidP="002649FE">
            <w:pPr>
              <w:pStyle w:val="NoSpacing"/>
              <w:rPr>
                <w:rFonts w:ascii="Segoe UI" w:hAnsi="Segoe UI" w:cs="Segoe UI"/>
              </w:rPr>
            </w:pPr>
          </w:p>
        </w:tc>
      </w:tr>
    </w:tbl>
    <w:p w:rsidR="00C95D98" w:rsidRDefault="00C95D98" w:rsidP="00C95D98">
      <w:pPr>
        <w:ind w:left="5760" w:firstLine="720"/>
        <w:jc w:val="center"/>
      </w:pPr>
    </w:p>
    <w:p w:rsidR="00C95D98" w:rsidRDefault="00C95D98" w:rsidP="00C95D98">
      <w:pPr>
        <w:ind w:left="5760" w:firstLine="720"/>
        <w:jc w:val="center"/>
      </w:pPr>
    </w:p>
    <w:p w:rsidR="00C95D98" w:rsidRDefault="00C95D98" w:rsidP="00DE7F13">
      <w:pPr>
        <w:jc w:val="center"/>
      </w:pPr>
    </w:p>
    <w:p w:rsidR="00C95D98" w:rsidRDefault="00C95D98" w:rsidP="00C95D98">
      <w:pPr>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p w:rsidR="00C95D98" w:rsidRDefault="00C95D98" w:rsidP="00C95D98">
      <w:pPr>
        <w:ind w:left="5760" w:firstLine="720"/>
        <w:jc w:val="center"/>
      </w:pPr>
    </w:p>
    <w:tbl>
      <w:tblPr>
        <w:tblStyle w:val="TableGrid"/>
        <w:tblpPr w:leftFromText="180" w:rightFromText="180" w:vertAnchor="text" w:horzAnchor="margin" w:tblpY="799"/>
        <w:tblW w:w="0" w:type="auto"/>
        <w:tblLook w:val="04A0" w:firstRow="1" w:lastRow="0" w:firstColumn="1" w:lastColumn="0" w:noHBand="0" w:noVBand="1"/>
      </w:tblPr>
      <w:tblGrid>
        <w:gridCol w:w="3192"/>
        <w:gridCol w:w="3192"/>
        <w:gridCol w:w="3192"/>
      </w:tblGrid>
      <w:tr w:rsidR="002F6E6F" w:rsidTr="002F6E6F">
        <w:tc>
          <w:tcPr>
            <w:tcW w:w="9576" w:type="dxa"/>
            <w:gridSpan w:val="3"/>
          </w:tcPr>
          <w:p w:rsidR="002F6E6F" w:rsidRDefault="002F6E6F" w:rsidP="00050A7C">
            <w:pPr>
              <w:ind w:left="720"/>
            </w:pPr>
            <w:r>
              <w:t>Date :</w:t>
            </w:r>
            <w:r w:rsidR="00B27565">
              <w:t xml:space="preserve"> </w:t>
            </w:r>
            <w:r w:rsidR="00050A7C">
              <w:t>06-May-2011</w:t>
            </w:r>
            <w:r w:rsidR="00B27565">
              <w:t xml:space="preserve">                                                                                                            </w:t>
            </w:r>
            <w:r>
              <w:t>Code</w:t>
            </w:r>
            <w:r w:rsidR="00507C8D">
              <w:t xml:space="preserve"> : </w:t>
            </w:r>
            <w:r w:rsidR="00507C8D">
              <w:rPr>
                <w:sz w:val="20"/>
              </w:rPr>
              <w:t xml:space="preserve"> </w:t>
            </w:r>
            <w:r w:rsidR="00050A7C">
              <w:rPr>
                <w:sz w:val="20"/>
              </w:rPr>
              <w:t>CSG</w:t>
            </w:r>
          </w:p>
        </w:tc>
      </w:tr>
      <w:tr w:rsidR="002F6E6F" w:rsidTr="002F6E6F">
        <w:tc>
          <w:tcPr>
            <w:tcW w:w="3192" w:type="dxa"/>
          </w:tcPr>
          <w:p w:rsidR="002F6E6F" w:rsidRDefault="002F6E6F" w:rsidP="002F6E6F">
            <w:pPr>
              <w:jc w:val="center"/>
            </w:pPr>
            <w:r w:rsidRPr="00787015">
              <w:rPr>
                <w:rFonts w:asciiTheme="majorHAnsi" w:eastAsia="Times New Roman" w:hAnsiTheme="majorHAnsi" w:cs="Times New Roman"/>
                <w:b/>
                <w:color w:val="000000"/>
                <w:lang w:val="en-GB"/>
              </w:rPr>
              <w:t>PREPARED BY</w:t>
            </w:r>
          </w:p>
        </w:tc>
        <w:tc>
          <w:tcPr>
            <w:tcW w:w="3192" w:type="dxa"/>
          </w:tcPr>
          <w:p w:rsidR="002F6E6F" w:rsidRDefault="002F6E6F" w:rsidP="002F6E6F">
            <w:pPr>
              <w:jc w:val="center"/>
            </w:pPr>
            <w:r w:rsidRPr="00FF3F1C">
              <w:rPr>
                <w:rFonts w:asciiTheme="majorHAnsi" w:eastAsia="Times New Roman" w:hAnsiTheme="majorHAnsi" w:cs="Times New Roman"/>
                <w:b/>
                <w:color w:val="000000"/>
                <w:lang w:val="en-GB"/>
              </w:rPr>
              <w:t>REVIEWED BY</w:t>
            </w:r>
          </w:p>
        </w:tc>
        <w:tc>
          <w:tcPr>
            <w:tcW w:w="3192" w:type="dxa"/>
          </w:tcPr>
          <w:p w:rsidR="002F6E6F" w:rsidRDefault="002F6E6F" w:rsidP="002F6E6F">
            <w:pPr>
              <w:jc w:val="center"/>
            </w:pPr>
            <w:r w:rsidRPr="00FF3F1C">
              <w:rPr>
                <w:rFonts w:asciiTheme="majorHAnsi" w:eastAsia="Times New Roman" w:hAnsiTheme="majorHAnsi" w:cs="Times New Roman"/>
                <w:b/>
                <w:color w:val="000000"/>
                <w:lang w:val="en-GB"/>
              </w:rPr>
              <w:t>APPROVED BY</w:t>
            </w:r>
          </w:p>
        </w:tc>
      </w:tr>
      <w:tr w:rsidR="002F6E6F" w:rsidTr="002F6E6F">
        <w:tc>
          <w:tcPr>
            <w:tcW w:w="3192" w:type="dxa"/>
          </w:tcPr>
          <w:p w:rsidR="002F6E6F" w:rsidRDefault="00CE57AE" w:rsidP="009800E3">
            <w:pPr>
              <w:jc w:val="center"/>
            </w:pPr>
            <w:r>
              <w:t>V. Jayakrishnan</w:t>
            </w:r>
          </w:p>
        </w:tc>
        <w:tc>
          <w:tcPr>
            <w:tcW w:w="3192" w:type="dxa"/>
          </w:tcPr>
          <w:p w:rsidR="002F6E6F" w:rsidRDefault="00CE57AE" w:rsidP="00CE57AE">
            <w:pPr>
              <w:jc w:val="center"/>
            </w:pPr>
            <w:r>
              <w:t>S.Thiruppathi</w:t>
            </w:r>
          </w:p>
        </w:tc>
        <w:tc>
          <w:tcPr>
            <w:tcW w:w="3192" w:type="dxa"/>
          </w:tcPr>
          <w:p w:rsidR="002F6E6F" w:rsidRDefault="00CE57AE" w:rsidP="00CE57AE">
            <w:pPr>
              <w:jc w:val="center"/>
            </w:pPr>
            <w:r>
              <w:t>V. Balaji</w:t>
            </w:r>
          </w:p>
        </w:tc>
      </w:tr>
    </w:tbl>
    <w:p w:rsidR="00C95D98" w:rsidRPr="002F6E6F" w:rsidRDefault="00C95D98" w:rsidP="00C95D98">
      <w:pPr>
        <w:ind w:left="5760" w:firstLine="720"/>
        <w:jc w:val="center"/>
        <w:rPr>
          <w:sz w:val="18"/>
        </w:rPr>
      </w:pPr>
    </w:p>
    <w:p w:rsidR="002F6E6F" w:rsidRDefault="00CE57AE" w:rsidP="00CE57AE">
      <w:pPr>
        <w:tabs>
          <w:tab w:val="left" w:pos="6449"/>
        </w:tabs>
        <w:autoSpaceDE w:val="0"/>
        <w:autoSpaceDN w:val="0"/>
        <w:ind w:left="576"/>
        <w:rPr>
          <w:rFonts w:asciiTheme="majorHAnsi" w:eastAsia="Times New Roman" w:hAnsiTheme="majorHAnsi" w:cs="TTE258AC50t00"/>
          <w:sz w:val="20"/>
          <w:szCs w:val="24"/>
          <w:lang w:val="en-GB"/>
        </w:rPr>
      </w:pPr>
      <w:r>
        <w:rPr>
          <w:rFonts w:asciiTheme="majorHAnsi" w:eastAsia="Times New Roman" w:hAnsiTheme="majorHAnsi" w:cs="TTE258AC50t00"/>
          <w:sz w:val="20"/>
          <w:szCs w:val="24"/>
          <w:lang w:val="en-GB"/>
        </w:rPr>
        <w:tab/>
      </w:r>
    </w:p>
    <w:p w:rsidR="002F6E6F" w:rsidRDefault="0040082E" w:rsidP="008E1A8D">
      <w:pPr>
        <w:tabs>
          <w:tab w:val="left" w:pos="2705"/>
        </w:tabs>
        <w:autoSpaceDE w:val="0"/>
        <w:autoSpaceDN w:val="0"/>
        <w:ind w:left="576"/>
        <w:rPr>
          <w:rFonts w:asciiTheme="majorHAnsi" w:eastAsia="Times New Roman" w:hAnsiTheme="majorHAnsi" w:cs="TTE258AC50t00"/>
          <w:sz w:val="20"/>
          <w:szCs w:val="24"/>
          <w:lang w:val="en-GB"/>
        </w:rPr>
      </w:pPr>
      <w:r>
        <w:rPr>
          <w:rFonts w:asciiTheme="majorHAnsi" w:eastAsia="Times New Roman" w:hAnsiTheme="majorHAnsi" w:cs="TTE258AC50t00"/>
          <w:noProof/>
          <w:sz w:val="20"/>
          <w:szCs w:val="24"/>
        </w:rPr>
        <mc:AlternateContent>
          <mc:Choice Requires="wps">
            <w:drawing>
              <wp:anchor distT="91440" distB="91440" distL="114300" distR="114300" simplePos="0" relativeHeight="251675648" behindDoc="0" locked="0" layoutInCell="0" allowOverlap="1">
                <wp:simplePos x="0" y="0"/>
                <wp:positionH relativeFrom="margin">
                  <wp:posOffset>2724150</wp:posOffset>
                </wp:positionH>
                <wp:positionV relativeFrom="margin">
                  <wp:posOffset>7003415</wp:posOffset>
                </wp:positionV>
                <wp:extent cx="3549650" cy="986155"/>
                <wp:effectExtent l="0" t="0" r="12700" b="2349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0" cy="986155"/>
                        </a:xfrm>
                        <a:prstGeom prst="foldedCorner">
                          <a:avLst>
                            <a:gd name="adj" fmla="val 12500"/>
                          </a:avLst>
                        </a:prstGeom>
                        <a:noFill/>
                        <a:ln w="6350">
                          <a:solidFill>
                            <a:srgbClr val="969696"/>
                          </a:solidFill>
                          <a:round/>
                          <a:headEnd/>
                          <a:tailEnd/>
                        </a:ln>
                        <a:extLst>
                          <a:ext uri="{909E8E84-426E-40DD-AFC4-6F175D3DCCD1}">
                            <a14:hiddenFill xmlns:a14="http://schemas.microsoft.com/office/drawing/2010/main">
                              <a:solidFill>
                                <a:srgbClr val="CF7B79">
                                  <a:alpha val="30000"/>
                                </a:srgbClr>
                              </a:solidFill>
                            </a14:hiddenFill>
                          </a:ext>
                        </a:extLst>
                      </wps:spPr>
                      <wps:txbx>
                        <w:txbxContent>
                          <w:p w:rsidR="00381DA0" w:rsidRPr="00C86240" w:rsidRDefault="00381DA0" w:rsidP="003A22DC">
                            <w:pPr>
                              <w:pStyle w:val="Style3"/>
                              <w:jc w:val="both"/>
                              <w:rPr>
                                <w:rFonts w:cs="Wingdings"/>
                                <w:i/>
                                <w:sz w:val="18"/>
                                <w:szCs w:val="18"/>
                              </w:rPr>
                            </w:pPr>
                            <w:r w:rsidRPr="00C86240">
                              <w:rPr>
                                <w:i/>
                                <w:sz w:val="18"/>
                                <w:szCs w:val="18"/>
                              </w:rPr>
                              <w:t xml:space="preserve">Note: </w:t>
                            </w:r>
                            <w:r>
                              <w:rPr>
                                <w:i/>
                                <w:sz w:val="18"/>
                                <w:szCs w:val="18"/>
                              </w:rPr>
                              <w:t xml:space="preserve"> </w:t>
                            </w:r>
                            <w:r w:rsidRPr="00C86240">
                              <w:rPr>
                                <w:i/>
                                <w:sz w:val="18"/>
                                <w:szCs w:val="18"/>
                              </w:rPr>
                              <w:t>This is a privileged and confidential document of iInterchange Systems Pvt Ltd. No part of this publication may be reproduced, stored in a retrieval system, or transmitted, in any form or by any means</w:t>
                            </w:r>
                            <w:r w:rsidRPr="00C86240">
                              <w:rPr>
                                <w:rFonts w:cs="Wingdings"/>
                                <w:i/>
                                <w:sz w:val="18"/>
                                <w:szCs w:val="18"/>
                              </w:rPr>
                              <w:t xml:space="preserve"> (electronic, mechanical, photocopying, recording, or otherwise), without prior written consent from </w:t>
                            </w:r>
                            <w:r w:rsidRPr="00C86240">
                              <w:rPr>
                                <w:rFonts w:cs="Wingdings"/>
                                <w:b/>
                                <w:i/>
                                <w:sz w:val="18"/>
                                <w:szCs w:val="18"/>
                              </w:rPr>
                              <w:t>iInterchange</w:t>
                            </w:r>
                          </w:p>
                          <w:p w:rsidR="00381DA0" w:rsidRPr="00C86240" w:rsidRDefault="00381DA0" w:rsidP="003A22DC">
                            <w:pPr>
                              <w:pStyle w:val="Style3"/>
                              <w:rPr>
                                <w:sz w:val="16"/>
                                <w:szCs w:val="16"/>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position:absolute;left:0;text-align:left;margin-left:214.5pt;margin-top:551.45pt;width:279.5pt;height:77.65pt;z-index:2516756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" o:allowincell="f" filled="f" fillcolor="#cf7b79" strokecolor="#969696" strokeweight=".5pt">
                <v:fill opacity="19789f"/>
                <v:textbox inset="10.8pt,7.2pt,10.8pt">
                  <w:txbxContent>
                    <w:p w:rsidR="00381DA0" w:rsidRPr="00C86240" w:rsidRDefault="00381DA0" w:rsidP="003A22DC">
                      <w:pPr>
                        <w:pStyle w:val="Style3"/>
                        <w:jc w:val="both"/>
                        <w:rPr>
                          <w:rFonts w:cs="Wingdings"/>
                          <w:i/>
                          <w:sz w:val="18"/>
                          <w:szCs w:val="18"/>
                        </w:rPr>
                      </w:pPr>
                      <w:r w:rsidRPr="00C86240">
                        <w:rPr>
                          <w:i/>
                          <w:sz w:val="18"/>
                          <w:szCs w:val="18"/>
                        </w:rPr>
                        <w:t xml:space="preserve">Note: </w:t>
                      </w:r>
                      <w:r>
                        <w:rPr>
                          <w:i/>
                          <w:sz w:val="18"/>
                          <w:szCs w:val="18"/>
                        </w:rPr>
                        <w:t xml:space="preserve"> </w:t>
                      </w:r>
                      <w:r w:rsidRPr="00C86240">
                        <w:rPr>
                          <w:i/>
                          <w:sz w:val="18"/>
                          <w:szCs w:val="18"/>
                        </w:rPr>
                        <w:t>This is a privileged and confidential document of iInterchange Systems Pvt Ltd. No part of this publication may be reproduced, stored in a retrieval system, or transmitted, in any form or by any means</w:t>
                      </w:r>
                      <w:r w:rsidRPr="00C86240">
                        <w:rPr>
                          <w:rFonts w:cs="Wingdings"/>
                          <w:i/>
                          <w:sz w:val="18"/>
                          <w:szCs w:val="18"/>
                        </w:rPr>
                        <w:t xml:space="preserve"> (electronic, mechanical, photocopying, recording, or otherwise), without prior written consent from </w:t>
                      </w:r>
                      <w:r w:rsidRPr="00C86240">
                        <w:rPr>
                          <w:rFonts w:cs="Wingdings"/>
                          <w:b/>
                          <w:i/>
                          <w:sz w:val="18"/>
                          <w:szCs w:val="18"/>
                        </w:rPr>
                        <w:t>iInterchange</w:t>
                      </w:r>
                    </w:p>
                    <w:p w:rsidR="00381DA0" w:rsidRPr="00C86240" w:rsidRDefault="00381DA0" w:rsidP="003A22DC">
                      <w:pPr>
                        <w:pStyle w:val="Style3"/>
                        <w:rPr>
                          <w:sz w:val="16"/>
                          <w:szCs w:val="16"/>
                        </w:rPr>
                      </w:pPr>
                    </w:p>
                  </w:txbxContent>
                </v:textbox>
                <w10:wrap type="square" anchorx="margin" anchory="margin"/>
              </v:shape>
            </w:pict>
          </mc:Fallback>
        </mc:AlternateContent>
      </w:r>
      <w:r w:rsidR="008E1A8D">
        <w:rPr>
          <w:rFonts w:asciiTheme="majorHAnsi" w:eastAsia="Times New Roman" w:hAnsiTheme="majorHAnsi" w:cs="TTE258AC50t00"/>
          <w:sz w:val="20"/>
          <w:szCs w:val="24"/>
          <w:lang w:val="en-GB"/>
        </w:rPr>
        <w:tab/>
      </w:r>
    </w:p>
    <w:p w:rsidR="002F6E6F" w:rsidRDefault="002F6E6F" w:rsidP="002649FE">
      <w:pPr>
        <w:autoSpaceDE w:val="0"/>
        <w:autoSpaceDN w:val="0"/>
        <w:ind w:left="576"/>
        <w:rPr>
          <w:rFonts w:asciiTheme="majorHAnsi" w:eastAsia="Times New Roman" w:hAnsiTheme="majorHAnsi" w:cs="TTE258AC50t00"/>
          <w:sz w:val="20"/>
          <w:szCs w:val="24"/>
          <w:lang w:val="en-GB"/>
        </w:rPr>
      </w:pPr>
    </w:p>
    <w:p w:rsidR="002649FE" w:rsidRPr="002F6E6F" w:rsidRDefault="002649FE" w:rsidP="002649FE">
      <w:pPr>
        <w:autoSpaceDE w:val="0"/>
        <w:autoSpaceDN w:val="0"/>
        <w:ind w:left="576"/>
        <w:rPr>
          <w:rFonts w:asciiTheme="majorHAnsi" w:eastAsia="Times New Roman" w:hAnsiTheme="majorHAnsi" w:cs="TTE258AC50t00"/>
          <w:sz w:val="20"/>
          <w:szCs w:val="24"/>
          <w:lang w:val="en-GB"/>
        </w:rPr>
      </w:pPr>
      <w:r w:rsidRPr="002F6E6F">
        <w:rPr>
          <w:rFonts w:asciiTheme="majorHAnsi" w:eastAsia="Times New Roman" w:hAnsiTheme="majorHAnsi" w:cs="TTE258AC50t00"/>
          <w:sz w:val="20"/>
          <w:szCs w:val="24"/>
          <w:lang w:val="en-GB"/>
        </w:rPr>
        <w:t xml:space="preserve">Copyright </w:t>
      </w:r>
      <w:r w:rsidR="008E1A8D">
        <w:rPr>
          <w:rFonts w:asciiTheme="majorHAnsi" w:eastAsia="Times New Roman" w:hAnsiTheme="majorHAnsi" w:cs="TTE258AC50t00"/>
          <w:sz w:val="20"/>
          <w:szCs w:val="24"/>
          <w:lang w:val="en-GB"/>
        </w:rPr>
        <w:t>2011</w:t>
      </w:r>
      <w:r w:rsidR="006B2E9D">
        <w:rPr>
          <w:rFonts w:asciiTheme="majorHAnsi" w:eastAsia="Times New Roman" w:hAnsiTheme="majorHAnsi" w:cs="TTE258AC50t00"/>
          <w:sz w:val="20"/>
          <w:szCs w:val="24"/>
          <w:lang w:val="en-GB"/>
        </w:rPr>
        <w:t xml:space="preserve"> </w:t>
      </w:r>
      <w:r w:rsidRPr="002F6E6F">
        <w:rPr>
          <w:rFonts w:asciiTheme="majorHAnsi" w:eastAsia="Times New Roman" w:hAnsiTheme="majorHAnsi" w:cs="TTE258AC50t00"/>
          <w:sz w:val="20"/>
          <w:szCs w:val="24"/>
          <w:lang w:val="en-GB"/>
        </w:rPr>
        <w:t xml:space="preserve">by </w:t>
      </w:r>
      <w:r w:rsidRPr="002F6E6F">
        <w:rPr>
          <w:rFonts w:asciiTheme="majorHAnsi" w:eastAsia="Times New Roman" w:hAnsiTheme="majorHAnsi" w:cs="TTE259ACA8t00"/>
          <w:b/>
          <w:sz w:val="20"/>
          <w:szCs w:val="24"/>
          <w:lang w:val="en-GB"/>
        </w:rPr>
        <w:t xml:space="preserve">iInterchange </w:t>
      </w:r>
      <w:r w:rsidRPr="002F6E6F">
        <w:rPr>
          <w:rFonts w:asciiTheme="majorHAnsi" w:eastAsia="Times New Roman" w:hAnsiTheme="majorHAnsi" w:cs="TTE259ACA8t00"/>
          <w:sz w:val="20"/>
          <w:szCs w:val="24"/>
          <w:lang w:val="en-GB"/>
        </w:rPr>
        <w:t>all rights reserved.</w:t>
      </w:r>
    </w:p>
    <w:p w:rsidR="002649FE" w:rsidRPr="002F6E6F" w:rsidRDefault="002649FE" w:rsidP="002649FE">
      <w:pPr>
        <w:autoSpaceDE w:val="0"/>
        <w:autoSpaceDN w:val="0"/>
        <w:ind w:left="576"/>
        <w:rPr>
          <w:rFonts w:asciiTheme="majorHAnsi" w:eastAsia="Times New Roman" w:hAnsiTheme="majorHAnsi" w:cs="TTE258AC50t00"/>
          <w:sz w:val="20"/>
          <w:szCs w:val="24"/>
          <w:lang w:val="en-GB"/>
        </w:rPr>
      </w:pPr>
      <w:r w:rsidRPr="002F6E6F">
        <w:rPr>
          <w:rFonts w:asciiTheme="majorHAnsi" w:eastAsia="Times New Roman" w:hAnsiTheme="majorHAnsi" w:cs="TTE258AC50t00"/>
          <w:sz w:val="20"/>
          <w:szCs w:val="24"/>
          <w:lang w:val="en-GB"/>
        </w:rPr>
        <w:t>(Subject to limited distribution and restricted disclosure only)</w:t>
      </w:r>
    </w:p>
    <w:p w:rsidR="00C95D98" w:rsidRDefault="00C95D98" w:rsidP="002649FE"/>
    <w:p w:rsidR="003A22DC" w:rsidRDefault="003A22DC" w:rsidP="002649FE"/>
    <w:p w:rsidR="00FD6C39" w:rsidRDefault="00FD6C39" w:rsidP="002649FE"/>
    <w:p w:rsidR="00FD6C39" w:rsidRDefault="00FD6C39" w:rsidP="002649FE"/>
    <w:p w:rsidR="00FD6C39" w:rsidRDefault="00FD6C39" w:rsidP="002649FE"/>
    <w:p w:rsidR="00FD6C39" w:rsidRDefault="00FD6C39" w:rsidP="002649FE"/>
    <w:p w:rsidR="005D3567" w:rsidRPr="00C257FE" w:rsidRDefault="005D3567" w:rsidP="00C257FE">
      <w:pPr>
        <w:pStyle w:val="NoSpacing"/>
        <w:ind w:hanging="1170"/>
        <w:rPr>
          <w:b/>
          <w:sz w:val="22"/>
        </w:rPr>
      </w:pPr>
      <w:bookmarkStart w:id="0" w:name="_Toc221781944"/>
      <w:bookmarkStart w:id="1" w:name="_Toc228012457"/>
      <w:bookmarkStart w:id="2" w:name="_Toc228013086"/>
      <w:bookmarkStart w:id="3" w:name="_Toc228013195"/>
      <w:bookmarkStart w:id="4" w:name="_Toc228014252"/>
      <w:r w:rsidRPr="00C257FE">
        <w:rPr>
          <w:b/>
          <w:sz w:val="22"/>
        </w:rPr>
        <w:t>REVISION HISTORY</w:t>
      </w:r>
      <w:bookmarkEnd w:id="0"/>
      <w:bookmarkEnd w:id="1"/>
      <w:bookmarkEnd w:id="2"/>
      <w:bookmarkEnd w:id="3"/>
      <w:bookmarkEnd w:id="4"/>
    </w:p>
    <w:p w:rsidR="005D3567" w:rsidRPr="005D3567" w:rsidRDefault="005D3567" w:rsidP="005D3567">
      <w:pPr>
        <w:jc w:val="center"/>
        <w:rPr>
          <w:rFonts w:ascii="Segoe UI" w:eastAsia="Times New Roman" w:hAnsi="Segoe UI" w:cs="Segoe UI"/>
          <w:sz w:val="24"/>
          <w:szCs w:val="24"/>
          <w:lang w:val="en-GB"/>
        </w:rPr>
      </w:pPr>
    </w:p>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399"/>
        <w:gridCol w:w="1862"/>
        <w:gridCol w:w="1432"/>
        <w:gridCol w:w="1247"/>
        <w:gridCol w:w="2006"/>
        <w:gridCol w:w="1630"/>
      </w:tblGrid>
      <w:tr w:rsidR="005D3567" w:rsidRPr="005D3567" w:rsidTr="005D3567">
        <w:trPr>
          <w:trHeight w:val="439"/>
          <w:jc w:val="center"/>
        </w:trPr>
        <w:tc>
          <w:tcPr>
            <w:tcW w:w="1536" w:type="dxa"/>
            <w:vMerge w:val="restart"/>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VERSION NO</w:t>
            </w:r>
          </w:p>
        </w:tc>
        <w:tc>
          <w:tcPr>
            <w:tcW w:w="1252" w:type="dxa"/>
            <w:vMerge w:val="restart"/>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AUTHOR</w:t>
            </w:r>
          </w:p>
        </w:tc>
        <w:tc>
          <w:tcPr>
            <w:tcW w:w="1670" w:type="dxa"/>
            <w:vMerge w:val="restart"/>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RELEASE DATE</w:t>
            </w:r>
          </w:p>
        </w:tc>
        <w:tc>
          <w:tcPr>
            <w:tcW w:w="3363" w:type="dxa"/>
            <w:gridSpan w:val="2"/>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CHANGE DETAILS</w:t>
            </w:r>
          </w:p>
        </w:tc>
        <w:tc>
          <w:tcPr>
            <w:tcW w:w="1755" w:type="dxa"/>
            <w:vMerge w:val="restart"/>
            <w:shd w:val="clear" w:color="auto" w:fill="auto"/>
          </w:tcPr>
          <w:p w:rsidR="005D3567" w:rsidRPr="005D3567" w:rsidRDefault="005D3567" w:rsidP="00071AE0">
            <w:pPr>
              <w:ind w:right="30"/>
              <w:jc w:val="center"/>
              <w:rPr>
                <w:rFonts w:ascii="Segoe UI" w:eastAsia="Times New Roman" w:hAnsi="Segoe UI" w:cs="Segoe UI"/>
                <w:b/>
                <w:bCs/>
                <w:iCs/>
                <w:color w:val="365F91"/>
                <w:sz w:val="24"/>
                <w:szCs w:val="24"/>
                <w:lang w:val="en-GB"/>
              </w:rPr>
            </w:pPr>
            <w:r w:rsidRPr="005D3567">
              <w:rPr>
                <w:rFonts w:ascii="Segoe UI" w:eastAsia="Times New Roman" w:hAnsi="Segoe UI" w:cs="Segoe UI"/>
                <w:b/>
                <w:bCs/>
                <w:iCs/>
                <w:color w:val="365F91"/>
                <w:sz w:val="24"/>
                <w:szCs w:val="24"/>
                <w:lang w:val="en-GB"/>
              </w:rPr>
              <w:t>APPROVED BY</w:t>
            </w:r>
          </w:p>
        </w:tc>
      </w:tr>
      <w:tr w:rsidR="005D3567" w:rsidRPr="005D3567" w:rsidTr="005D3567">
        <w:trPr>
          <w:trHeight w:val="439"/>
          <w:jc w:val="center"/>
        </w:trPr>
        <w:tc>
          <w:tcPr>
            <w:tcW w:w="1536" w:type="dxa"/>
            <w:vMerge/>
            <w:shd w:val="clear" w:color="auto" w:fill="auto"/>
          </w:tcPr>
          <w:p w:rsidR="005D3567" w:rsidRPr="005D3567" w:rsidRDefault="005D3567" w:rsidP="00071AE0">
            <w:pPr>
              <w:ind w:right="30"/>
              <w:rPr>
                <w:rFonts w:ascii="Segoe UI" w:eastAsia="Times New Roman" w:hAnsi="Segoe UI" w:cs="Segoe UI"/>
                <w:b/>
                <w:bCs/>
                <w:color w:val="000000"/>
                <w:sz w:val="24"/>
                <w:szCs w:val="24"/>
                <w:lang w:val="en-GB"/>
              </w:rPr>
            </w:pPr>
          </w:p>
        </w:tc>
        <w:tc>
          <w:tcPr>
            <w:tcW w:w="1252" w:type="dxa"/>
            <w:vMerge/>
          </w:tcPr>
          <w:p w:rsidR="005D3567" w:rsidRPr="005D3567" w:rsidRDefault="005D3567" w:rsidP="00071AE0">
            <w:pPr>
              <w:ind w:right="30"/>
              <w:rPr>
                <w:rFonts w:ascii="Segoe UI" w:eastAsia="Times New Roman" w:hAnsi="Segoe UI" w:cs="Segoe UI"/>
                <w:b/>
                <w:bCs/>
                <w:color w:val="000000"/>
                <w:sz w:val="24"/>
                <w:szCs w:val="24"/>
                <w:lang w:val="en-GB"/>
              </w:rPr>
            </w:pPr>
          </w:p>
        </w:tc>
        <w:tc>
          <w:tcPr>
            <w:tcW w:w="1670" w:type="dxa"/>
            <w:vMerge/>
            <w:shd w:val="clear" w:color="auto" w:fill="auto"/>
          </w:tcPr>
          <w:p w:rsidR="005D3567" w:rsidRPr="005D3567" w:rsidRDefault="005D3567" w:rsidP="00071AE0">
            <w:pPr>
              <w:ind w:right="30"/>
              <w:rPr>
                <w:rFonts w:ascii="Segoe UI" w:eastAsia="Times New Roman" w:hAnsi="Segoe UI" w:cs="Segoe UI"/>
                <w:b/>
                <w:bCs/>
                <w:color w:val="000000"/>
                <w:sz w:val="24"/>
                <w:szCs w:val="24"/>
                <w:lang w:val="en-GB"/>
              </w:rPr>
            </w:pPr>
          </w:p>
        </w:tc>
        <w:tc>
          <w:tcPr>
            <w:tcW w:w="1247" w:type="dxa"/>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SECTION</w:t>
            </w:r>
          </w:p>
        </w:tc>
        <w:tc>
          <w:tcPr>
            <w:tcW w:w="2116" w:type="dxa"/>
            <w:shd w:val="clear" w:color="auto" w:fill="auto"/>
          </w:tcPr>
          <w:p w:rsidR="005D3567" w:rsidRPr="005D3567" w:rsidRDefault="005D3567" w:rsidP="00071AE0">
            <w:pPr>
              <w:ind w:right="30"/>
              <w:jc w:val="center"/>
              <w:rPr>
                <w:rFonts w:ascii="Segoe UI" w:eastAsia="Times New Roman" w:hAnsi="Segoe UI" w:cs="Segoe UI"/>
                <w:b/>
                <w:bCs/>
                <w:color w:val="365F91"/>
                <w:sz w:val="24"/>
                <w:szCs w:val="24"/>
                <w:lang w:val="en-GB"/>
              </w:rPr>
            </w:pPr>
            <w:r w:rsidRPr="005D3567">
              <w:rPr>
                <w:rFonts w:ascii="Segoe UI" w:eastAsia="Times New Roman" w:hAnsi="Segoe UI" w:cs="Segoe UI"/>
                <w:b/>
                <w:bCs/>
                <w:color w:val="365F91"/>
                <w:sz w:val="24"/>
                <w:szCs w:val="24"/>
                <w:lang w:val="en-GB"/>
              </w:rPr>
              <w:t>DESCRIPTION</w:t>
            </w:r>
          </w:p>
        </w:tc>
        <w:tc>
          <w:tcPr>
            <w:tcW w:w="1755" w:type="dxa"/>
            <w:vMerge/>
            <w:shd w:val="clear" w:color="auto" w:fill="auto"/>
          </w:tcPr>
          <w:p w:rsidR="005D3567" w:rsidRPr="005D3567" w:rsidRDefault="005D3567" w:rsidP="00071AE0">
            <w:pPr>
              <w:ind w:right="30"/>
              <w:rPr>
                <w:rFonts w:ascii="Segoe UI" w:eastAsia="Times New Roman" w:hAnsi="Segoe UI" w:cs="Segoe UI"/>
                <w:b/>
                <w:bCs/>
                <w:i/>
                <w:iCs/>
                <w:color w:val="000000"/>
                <w:sz w:val="24"/>
                <w:szCs w:val="24"/>
                <w:lang w:val="en-GB"/>
              </w:rPr>
            </w:pPr>
          </w:p>
        </w:tc>
      </w:tr>
      <w:tr w:rsidR="005D3567" w:rsidRPr="005D3567" w:rsidTr="005D3567">
        <w:trPr>
          <w:jc w:val="center"/>
        </w:trPr>
        <w:tc>
          <w:tcPr>
            <w:tcW w:w="1536" w:type="dxa"/>
            <w:shd w:val="clear" w:color="auto" w:fill="auto"/>
          </w:tcPr>
          <w:p w:rsidR="005D3567" w:rsidRPr="005D3567" w:rsidRDefault="00E90C2B" w:rsidP="00071AE0">
            <w:pPr>
              <w:ind w:right="30"/>
              <w:rPr>
                <w:rFonts w:ascii="Segoe UI" w:eastAsia="Times New Roman" w:hAnsi="Segoe UI" w:cs="Segoe UI"/>
                <w:color w:val="365F91"/>
                <w:sz w:val="24"/>
                <w:szCs w:val="24"/>
                <w:lang w:val="en-GB"/>
              </w:rPr>
            </w:pPr>
            <w:r>
              <w:rPr>
                <w:rFonts w:ascii="Segoe UI" w:eastAsia="Times New Roman" w:hAnsi="Segoe UI" w:cs="Segoe UI"/>
                <w:color w:val="365F91"/>
                <w:sz w:val="24"/>
                <w:szCs w:val="24"/>
                <w:lang w:val="en-GB"/>
              </w:rPr>
              <w:t>1.0</w:t>
            </w:r>
          </w:p>
        </w:tc>
        <w:tc>
          <w:tcPr>
            <w:tcW w:w="1252" w:type="dxa"/>
          </w:tcPr>
          <w:p w:rsidR="005D3567" w:rsidRPr="005D3567" w:rsidRDefault="00E90C2B" w:rsidP="00071AE0">
            <w:pPr>
              <w:ind w:right="30"/>
              <w:rPr>
                <w:rFonts w:ascii="Segoe UI" w:eastAsia="Times New Roman" w:hAnsi="Segoe UI" w:cs="Segoe UI"/>
                <w:color w:val="365F91"/>
                <w:sz w:val="24"/>
                <w:szCs w:val="24"/>
                <w:lang w:val="en-GB"/>
              </w:rPr>
            </w:pPr>
            <w:r>
              <w:rPr>
                <w:rFonts w:ascii="Segoe UI" w:eastAsia="Times New Roman" w:hAnsi="Segoe UI" w:cs="Segoe UI"/>
                <w:color w:val="365F91"/>
                <w:sz w:val="24"/>
                <w:szCs w:val="24"/>
                <w:lang w:val="en-GB"/>
              </w:rPr>
              <w:t>V.Jayakrishnan</w:t>
            </w:r>
          </w:p>
        </w:tc>
        <w:tc>
          <w:tcPr>
            <w:tcW w:w="1670" w:type="dxa"/>
            <w:shd w:val="clear" w:color="auto" w:fill="auto"/>
          </w:tcPr>
          <w:p w:rsidR="005D3567" w:rsidRPr="005D3567" w:rsidRDefault="005D3567" w:rsidP="005D3567">
            <w:pPr>
              <w:ind w:right="30"/>
              <w:rPr>
                <w:rFonts w:ascii="Segoe UI" w:eastAsia="Times New Roman" w:hAnsi="Segoe UI" w:cs="Segoe UI"/>
                <w:color w:val="365F91"/>
                <w:sz w:val="24"/>
                <w:szCs w:val="24"/>
                <w:lang w:val="en-GB"/>
              </w:rPr>
            </w:pPr>
          </w:p>
        </w:tc>
        <w:tc>
          <w:tcPr>
            <w:tcW w:w="1247" w:type="dxa"/>
            <w:shd w:val="clear" w:color="auto" w:fill="auto"/>
          </w:tcPr>
          <w:p w:rsidR="005D3567" w:rsidRPr="005D3567" w:rsidRDefault="005D3567" w:rsidP="00071AE0">
            <w:pPr>
              <w:ind w:right="30"/>
              <w:rPr>
                <w:rFonts w:ascii="Segoe UI" w:eastAsia="Times New Roman" w:hAnsi="Segoe UI" w:cs="Segoe UI"/>
                <w:color w:val="365F91"/>
                <w:sz w:val="24"/>
                <w:szCs w:val="24"/>
                <w:lang w:val="en-GB"/>
              </w:rPr>
            </w:pPr>
          </w:p>
        </w:tc>
        <w:tc>
          <w:tcPr>
            <w:tcW w:w="2116" w:type="dxa"/>
            <w:shd w:val="clear" w:color="auto" w:fill="auto"/>
          </w:tcPr>
          <w:p w:rsidR="005D3567" w:rsidRPr="005D3567" w:rsidRDefault="005D3567" w:rsidP="00071AE0">
            <w:pPr>
              <w:ind w:right="30"/>
              <w:jc w:val="center"/>
              <w:rPr>
                <w:rFonts w:ascii="Segoe UI" w:eastAsia="Times New Roman" w:hAnsi="Segoe UI" w:cs="Segoe UI"/>
                <w:color w:val="365F91"/>
                <w:sz w:val="24"/>
                <w:szCs w:val="24"/>
                <w:lang w:val="en-GB"/>
              </w:rPr>
            </w:pPr>
          </w:p>
        </w:tc>
        <w:tc>
          <w:tcPr>
            <w:tcW w:w="1755" w:type="dxa"/>
            <w:shd w:val="clear" w:color="auto" w:fill="auto"/>
          </w:tcPr>
          <w:p w:rsidR="005D3567" w:rsidRPr="005D3567" w:rsidRDefault="005D3567" w:rsidP="00071AE0">
            <w:pPr>
              <w:ind w:right="30"/>
              <w:jc w:val="center"/>
              <w:rPr>
                <w:rFonts w:ascii="Segoe UI" w:eastAsia="Times New Roman" w:hAnsi="Segoe UI" w:cs="Segoe UI"/>
                <w:iCs/>
                <w:color w:val="365F91"/>
                <w:sz w:val="24"/>
                <w:szCs w:val="24"/>
                <w:lang w:val="en-GB"/>
              </w:rPr>
            </w:pPr>
          </w:p>
        </w:tc>
      </w:tr>
      <w:tr w:rsidR="00DA0A5F" w:rsidRPr="005D3567" w:rsidTr="005D3567">
        <w:trPr>
          <w:jc w:val="center"/>
          <w:ins w:id="5" w:author="thiruppathi" w:date="2011-06-09T16:26:00Z"/>
        </w:trPr>
        <w:tc>
          <w:tcPr>
            <w:tcW w:w="1536" w:type="dxa"/>
            <w:shd w:val="clear" w:color="auto" w:fill="auto"/>
          </w:tcPr>
          <w:p w:rsidR="00DA0A5F" w:rsidRDefault="00DA0A5F" w:rsidP="00071AE0">
            <w:pPr>
              <w:ind w:right="30"/>
              <w:rPr>
                <w:ins w:id="6" w:author="thiruppathi" w:date="2011-06-09T16:26:00Z"/>
                <w:rFonts w:ascii="Segoe UI" w:eastAsia="Times New Roman" w:hAnsi="Segoe UI" w:cs="Segoe UI"/>
                <w:color w:val="365F91"/>
                <w:sz w:val="24"/>
                <w:szCs w:val="24"/>
                <w:lang w:val="en-GB"/>
              </w:rPr>
            </w:pPr>
            <w:ins w:id="7" w:author="thiruppathi" w:date="2011-06-09T16:26:00Z">
              <w:r>
                <w:rPr>
                  <w:rFonts w:ascii="Segoe UI" w:eastAsia="Times New Roman" w:hAnsi="Segoe UI" w:cs="Segoe UI"/>
                  <w:color w:val="365F91"/>
                  <w:sz w:val="24"/>
                  <w:szCs w:val="24"/>
                  <w:lang w:val="en-GB"/>
                </w:rPr>
                <w:t>1.1</w:t>
              </w:r>
            </w:ins>
          </w:p>
        </w:tc>
        <w:tc>
          <w:tcPr>
            <w:tcW w:w="1252" w:type="dxa"/>
          </w:tcPr>
          <w:p w:rsidR="00DA0A5F" w:rsidRDefault="00DA0A5F" w:rsidP="00071AE0">
            <w:pPr>
              <w:ind w:right="30"/>
              <w:rPr>
                <w:ins w:id="8" w:author="thiruppathi" w:date="2011-06-09T16:26:00Z"/>
                <w:rFonts w:ascii="Segoe UI" w:eastAsia="Times New Roman" w:hAnsi="Segoe UI" w:cs="Segoe UI"/>
                <w:color w:val="365F91"/>
                <w:sz w:val="24"/>
                <w:szCs w:val="24"/>
                <w:lang w:val="en-GB"/>
              </w:rPr>
            </w:pPr>
            <w:ins w:id="9" w:author="thiruppathi" w:date="2011-06-09T16:26:00Z">
              <w:r>
                <w:rPr>
                  <w:rFonts w:ascii="Segoe UI" w:eastAsia="Times New Roman" w:hAnsi="Segoe UI" w:cs="Segoe UI"/>
                  <w:color w:val="365F91"/>
                  <w:sz w:val="24"/>
                  <w:szCs w:val="24"/>
                  <w:lang w:val="en-GB"/>
                </w:rPr>
                <w:t>S.Thiruppathi</w:t>
              </w:r>
            </w:ins>
          </w:p>
        </w:tc>
        <w:tc>
          <w:tcPr>
            <w:tcW w:w="1670" w:type="dxa"/>
            <w:shd w:val="clear" w:color="auto" w:fill="auto"/>
          </w:tcPr>
          <w:p w:rsidR="00DA0A5F" w:rsidRPr="005D3567" w:rsidRDefault="00DA0A5F" w:rsidP="005D3567">
            <w:pPr>
              <w:ind w:right="30"/>
              <w:rPr>
                <w:ins w:id="10" w:author="thiruppathi" w:date="2011-06-09T16:26:00Z"/>
                <w:rFonts w:ascii="Segoe UI" w:eastAsia="Times New Roman" w:hAnsi="Segoe UI" w:cs="Segoe UI"/>
                <w:color w:val="365F91"/>
                <w:sz w:val="24"/>
                <w:szCs w:val="24"/>
                <w:lang w:val="en-GB"/>
              </w:rPr>
            </w:pPr>
            <w:ins w:id="11" w:author="thiruppathi" w:date="2011-06-09T16:26:00Z">
              <w:r>
                <w:rPr>
                  <w:rFonts w:ascii="Segoe UI" w:eastAsia="Times New Roman" w:hAnsi="Segoe UI" w:cs="Segoe UI"/>
                  <w:color w:val="365F91"/>
                  <w:sz w:val="24"/>
                  <w:szCs w:val="24"/>
                  <w:lang w:val="en-GB"/>
                </w:rPr>
                <w:t>09-Jun-11</w:t>
              </w:r>
            </w:ins>
          </w:p>
        </w:tc>
        <w:tc>
          <w:tcPr>
            <w:tcW w:w="1247" w:type="dxa"/>
            <w:shd w:val="clear" w:color="auto" w:fill="auto"/>
          </w:tcPr>
          <w:p w:rsidR="00DA0A5F" w:rsidRPr="005D3567" w:rsidRDefault="00DA0A5F" w:rsidP="00071AE0">
            <w:pPr>
              <w:ind w:right="30"/>
              <w:rPr>
                <w:ins w:id="12" w:author="thiruppathi" w:date="2011-06-09T16:26:00Z"/>
                <w:rFonts w:ascii="Segoe UI" w:eastAsia="Times New Roman" w:hAnsi="Segoe UI" w:cs="Segoe UI"/>
                <w:color w:val="365F91"/>
                <w:sz w:val="24"/>
                <w:szCs w:val="24"/>
                <w:lang w:val="en-GB"/>
              </w:rPr>
            </w:pPr>
          </w:p>
        </w:tc>
        <w:tc>
          <w:tcPr>
            <w:tcW w:w="2116" w:type="dxa"/>
            <w:shd w:val="clear" w:color="auto" w:fill="auto"/>
          </w:tcPr>
          <w:p w:rsidR="00DA0A5F" w:rsidRPr="005D3567" w:rsidRDefault="00DA0A5F" w:rsidP="00071AE0">
            <w:pPr>
              <w:ind w:right="30"/>
              <w:jc w:val="center"/>
              <w:rPr>
                <w:ins w:id="13" w:author="thiruppathi" w:date="2011-06-09T16:26:00Z"/>
                <w:rFonts w:ascii="Segoe UI" w:eastAsia="Times New Roman" w:hAnsi="Segoe UI" w:cs="Segoe UI"/>
                <w:color w:val="365F91"/>
                <w:sz w:val="24"/>
                <w:szCs w:val="24"/>
                <w:lang w:val="en-GB"/>
              </w:rPr>
            </w:pPr>
            <w:ins w:id="14" w:author="thiruppathi" w:date="2011-06-09T16:26:00Z">
              <w:r>
                <w:rPr>
                  <w:rFonts w:ascii="Segoe UI" w:eastAsia="Times New Roman" w:hAnsi="Segoe UI" w:cs="Segoe UI"/>
                  <w:color w:val="365F91"/>
                  <w:sz w:val="24"/>
                  <w:szCs w:val="24"/>
                  <w:lang w:val="en-GB"/>
                </w:rPr>
                <w:t>Documentation</w:t>
              </w:r>
            </w:ins>
          </w:p>
        </w:tc>
        <w:tc>
          <w:tcPr>
            <w:tcW w:w="1755" w:type="dxa"/>
            <w:shd w:val="clear" w:color="auto" w:fill="auto"/>
          </w:tcPr>
          <w:p w:rsidR="00DA0A5F" w:rsidRPr="005D3567" w:rsidRDefault="00DA0A5F" w:rsidP="00071AE0">
            <w:pPr>
              <w:ind w:right="30"/>
              <w:jc w:val="center"/>
              <w:rPr>
                <w:ins w:id="15" w:author="thiruppathi" w:date="2011-06-09T16:26:00Z"/>
                <w:rFonts w:ascii="Segoe UI" w:eastAsia="Times New Roman" w:hAnsi="Segoe UI" w:cs="Segoe UI"/>
                <w:iCs/>
                <w:color w:val="365F91"/>
                <w:sz w:val="24"/>
                <w:szCs w:val="24"/>
                <w:lang w:val="en-GB"/>
              </w:rPr>
            </w:pPr>
          </w:p>
        </w:tc>
      </w:tr>
      <w:tr w:rsidR="00B431C5" w:rsidRPr="005D3567" w:rsidTr="005D3567">
        <w:trPr>
          <w:jc w:val="center"/>
          <w:ins w:id="16" w:author="jayakrishnan" w:date="2011-09-19T12:40:00Z"/>
        </w:trPr>
        <w:tc>
          <w:tcPr>
            <w:tcW w:w="1536" w:type="dxa"/>
            <w:shd w:val="clear" w:color="auto" w:fill="auto"/>
          </w:tcPr>
          <w:p w:rsidR="00B431C5" w:rsidRDefault="00B431C5" w:rsidP="00071AE0">
            <w:pPr>
              <w:ind w:right="30"/>
              <w:rPr>
                <w:ins w:id="17" w:author="jayakrishnan" w:date="2011-09-19T12:40:00Z"/>
                <w:rFonts w:ascii="Segoe UI" w:eastAsia="Times New Roman" w:hAnsi="Segoe UI" w:cs="Segoe UI"/>
                <w:color w:val="365F91"/>
                <w:sz w:val="24"/>
                <w:szCs w:val="24"/>
                <w:lang w:val="en-GB"/>
              </w:rPr>
            </w:pPr>
            <w:ins w:id="18" w:author="jayakrishnan" w:date="2011-09-19T12:40:00Z">
              <w:r>
                <w:rPr>
                  <w:rFonts w:ascii="Segoe UI" w:eastAsia="Times New Roman" w:hAnsi="Segoe UI" w:cs="Segoe UI"/>
                  <w:color w:val="365F91"/>
                  <w:sz w:val="24"/>
                  <w:szCs w:val="24"/>
                  <w:lang w:val="en-GB"/>
                </w:rPr>
                <w:t>1.2</w:t>
              </w:r>
            </w:ins>
          </w:p>
        </w:tc>
        <w:tc>
          <w:tcPr>
            <w:tcW w:w="1252" w:type="dxa"/>
          </w:tcPr>
          <w:p w:rsidR="00B431C5" w:rsidRDefault="00B431C5" w:rsidP="00071AE0">
            <w:pPr>
              <w:ind w:right="30"/>
              <w:rPr>
                <w:ins w:id="19" w:author="jayakrishnan" w:date="2011-09-19T12:40:00Z"/>
                <w:rFonts w:ascii="Segoe UI" w:eastAsia="Times New Roman" w:hAnsi="Segoe UI" w:cs="Segoe UI"/>
                <w:color w:val="365F91"/>
                <w:sz w:val="24"/>
                <w:szCs w:val="24"/>
                <w:lang w:val="en-GB"/>
              </w:rPr>
            </w:pPr>
            <w:ins w:id="20" w:author="jayakrishnan" w:date="2011-09-19T12:40:00Z">
              <w:r>
                <w:rPr>
                  <w:rFonts w:ascii="Segoe UI" w:eastAsia="Times New Roman" w:hAnsi="Segoe UI" w:cs="Segoe UI"/>
                  <w:color w:val="365F91"/>
                  <w:sz w:val="24"/>
                  <w:szCs w:val="24"/>
                  <w:lang w:val="en-GB"/>
                </w:rPr>
                <w:t>V. Jayakrishnan</w:t>
              </w:r>
            </w:ins>
          </w:p>
        </w:tc>
        <w:tc>
          <w:tcPr>
            <w:tcW w:w="1670" w:type="dxa"/>
            <w:shd w:val="clear" w:color="auto" w:fill="auto"/>
          </w:tcPr>
          <w:p w:rsidR="00B431C5" w:rsidRDefault="00B431C5" w:rsidP="005D3567">
            <w:pPr>
              <w:ind w:right="30"/>
              <w:rPr>
                <w:ins w:id="21" w:author="jayakrishnan" w:date="2011-09-19T12:40:00Z"/>
                <w:rFonts w:ascii="Segoe UI" w:eastAsia="Times New Roman" w:hAnsi="Segoe UI" w:cs="Segoe UI"/>
                <w:color w:val="365F91"/>
                <w:sz w:val="24"/>
                <w:szCs w:val="24"/>
                <w:lang w:val="en-GB"/>
              </w:rPr>
            </w:pPr>
            <w:ins w:id="22" w:author="jayakrishnan" w:date="2011-09-19T12:41:00Z">
              <w:r>
                <w:rPr>
                  <w:rFonts w:ascii="Segoe UI" w:eastAsia="Times New Roman" w:hAnsi="Segoe UI" w:cs="Segoe UI"/>
                  <w:color w:val="365F91"/>
                  <w:sz w:val="24"/>
                  <w:szCs w:val="24"/>
                  <w:lang w:val="en-GB"/>
                </w:rPr>
                <w:t>19-Sep-11</w:t>
              </w:r>
            </w:ins>
          </w:p>
        </w:tc>
        <w:tc>
          <w:tcPr>
            <w:tcW w:w="1247" w:type="dxa"/>
            <w:shd w:val="clear" w:color="auto" w:fill="auto"/>
          </w:tcPr>
          <w:p w:rsidR="00B431C5" w:rsidRPr="005D3567" w:rsidRDefault="00B431C5" w:rsidP="00071AE0">
            <w:pPr>
              <w:ind w:right="30"/>
              <w:rPr>
                <w:ins w:id="23" w:author="jayakrishnan" w:date="2011-09-19T12:40:00Z"/>
                <w:rFonts w:ascii="Segoe UI" w:eastAsia="Times New Roman" w:hAnsi="Segoe UI" w:cs="Segoe UI"/>
                <w:color w:val="365F91"/>
                <w:sz w:val="24"/>
                <w:szCs w:val="24"/>
                <w:lang w:val="en-GB"/>
              </w:rPr>
            </w:pPr>
          </w:p>
        </w:tc>
        <w:tc>
          <w:tcPr>
            <w:tcW w:w="2116" w:type="dxa"/>
            <w:shd w:val="clear" w:color="auto" w:fill="auto"/>
          </w:tcPr>
          <w:p w:rsidR="00B431C5" w:rsidRDefault="00B431C5" w:rsidP="00B431C5">
            <w:pPr>
              <w:ind w:right="30"/>
              <w:jc w:val="center"/>
              <w:rPr>
                <w:ins w:id="24" w:author="jayakrishnan" w:date="2011-09-19T12:40:00Z"/>
                <w:rFonts w:ascii="Segoe UI" w:eastAsia="Times New Roman" w:hAnsi="Segoe UI" w:cs="Segoe UI"/>
                <w:color w:val="365F91"/>
                <w:sz w:val="24"/>
                <w:szCs w:val="24"/>
                <w:lang w:val="en-GB"/>
              </w:rPr>
            </w:pPr>
            <w:ins w:id="25" w:author="jayakrishnan" w:date="2011-09-19T12:41:00Z">
              <w:r>
                <w:rPr>
                  <w:rFonts w:ascii="Segoe UI" w:eastAsia="Times New Roman" w:hAnsi="Segoe UI" w:cs="Segoe UI"/>
                  <w:color w:val="365F91"/>
                  <w:sz w:val="24"/>
                  <w:szCs w:val="24"/>
                  <w:lang w:val="en-GB"/>
                </w:rPr>
                <w:t>Javascript Rules added</w:t>
              </w:r>
            </w:ins>
          </w:p>
        </w:tc>
        <w:tc>
          <w:tcPr>
            <w:tcW w:w="1755" w:type="dxa"/>
            <w:shd w:val="clear" w:color="auto" w:fill="auto"/>
          </w:tcPr>
          <w:p w:rsidR="00B431C5" w:rsidRPr="005D3567" w:rsidRDefault="00B431C5" w:rsidP="00071AE0">
            <w:pPr>
              <w:ind w:right="30"/>
              <w:jc w:val="center"/>
              <w:rPr>
                <w:ins w:id="26" w:author="jayakrishnan" w:date="2011-09-19T12:40:00Z"/>
                <w:rFonts w:ascii="Segoe UI" w:eastAsia="Times New Roman" w:hAnsi="Segoe UI" w:cs="Segoe UI"/>
                <w:iCs/>
                <w:color w:val="365F91"/>
                <w:sz w:val="24"/>
                <w:szCs w:val="24"/>
                <w:lang w:val="en-GB"/>
              </w:rPr>
            </w:pPr>
          </w:p>
        </w:tc>
      </w:tr>
      <w:tr w:rsidR="00237BCA" w:rsidRPr="005D3567" w:rsidTr="005D3567">
        <w:trPr>
          <w:jc w:val="center"/>
          <w:ins w:id="27" w:author="govindarajan" w:date="2013-03-11T17:41:00Z"/>
        </w:trPr>
        <w:tc>
          <w:tcPr>
            <w:tcW w:w="1536" w:type="dxa"/>
            <w:shd w:val="clear" w:color="auto" w:fill="auto"/>
          </w:tcPr>
          <w:p w:rsidR="00237BCA" w:rsidRDefault="00237BCA" w:rsidP="00071AE0">
            <w:pPr>
              <w:ind w:right="30"/>
              <w:rPr>
                <w:ins w:id="28" w:author="govindarajan" w:date="2013-03-11T17:41:00Z"/>
                <w:rFonts w:ascii="Segoe UI" w:eastAsia="Times New Roman" w:hAnsi="Segoe UI" w:cs="Segoe UI"/>
                <w:color w:val="365F91"/>
                <w:sz w:val="24"/>
                <w:szCs w:val="24"/>
                <w:lang w:val="en-GB"/>
              </w:rPr>
            </w:pPr>
            <w:ins w:id="29" w:author="govindarajan" w:date="2013-03-11T17:41:00Z">
              <w:r>
                <w:rPr>
                  <w:rFonts w:ascii="Segoe UI" w:eastAsia="Times New Roman" w:hAnsi="Segoe UI" w:cs="Segoe UI"/>
                  <w:color w:val="365F91"/>
                  <w:sz w:val="24"/>
                  <w:szCs w:val="24"/>
                  <w:lang w:val="en-GB"/>
                </w:rPr>
                <w:t>1.3</w:t>
              </w:r>
            </w:ins>
          </w:p>
        </w:tc>
        <w:tc>
          <w:tcPr>
            <w:tcW w:w="1252" w:type="dxa"/>
          </w:tcPr>
          <w:p w:rsidR="00237BCA" w:rsidRDefault="00237BCA" w:rsidP="00071AE0">
            <w:pPr>
              <w:ind w:right="30"/>
              <w:rPr>
                <w:ins w:id="30" w:author="govindarajan" w:date="2013-03-11T17:41:00Z"/>
                <w:rFonts w:ascii="Segoe UI" w:eastAsia="Times New Roman" w:hAnsi="Segoe UI" w:cs="Segoe UI"/>
                <w:color w:val="365F91"/>
                <w:sz w:val="24"/>
                <w:szCs w:val="24"/>
                <w:lang w:val="en-GB"/>
              </w:rPr>
            </w:pPr>
            <w:ins w:id="31" w:author="govindarajan" w:date="2013-03-11T17:41:00Z">
              <w:r>
                <w:rPr>
                  <w:rFonts w:ascii="Segoe UI" w:eastAsia="Times New Roman" w:hAnsi="Segoe UI" w:cs="Segoe UI"/>
                  <w:color w:val="365F91"/>
                  <w:sz w:val="24"/>
                  <w:szCs w:val="24"/>
                  <w:lang w:val="en-GB"/>
                </w:rPr>
                <w:t>G.Govindarajan</w:t>
              </w:r>
            </w:ins>
          </w:p>
        </w:tc>
        <w:tc>
          <w:tcPr>
            <w:tcW w:w="1670" w:type="dxa"/>
            <w:shd w:val="clear" w:color="auto" w:fill="auto"/>
          </w:tcPr>
          <w:p w:rsidR="00237BCA" w:rsidRDefault="00237BCA" w:rsidP="005D3567">
            <w:pPr>
              <w:ind w:right="30"/>
              <w:rPr>
                <w:ins w:id="32" w:author="govindarajan" w:date="2013-03-11T17:41:00Z"/>
                <w:rFonts w:ascii="Segoe UI" w:eastAsia="Times New Roman" w:hAnsi="Segoe UI" w:cs="Segoe UI"/>
                <w:color w:val="365F91"/>
                <w:sz w:val="24"/>
                <w:szCs w:val="24"/>
                <w:lang w:val="en-GB"/>
              </w:rPr>
            </w:pPr>
            <w:ins w:id="33" w:author="govindarajan" w:date="2013-03-11T17:42:00Z">
              <w:r>
                <w:rPr>
                  <w:rFonts w:ascii="Segoe UI" w:eastAsia="Times New Roman" w:hAnsi="Segoe UI" w:cs="Segoe UI"/>
                  <w:color w:val="365F91"/>
                  <w:sz w:val="24"/>
                  <w:szCs w:val="24"/>
                  <w:lang w:val="en-GB"/>
                </w:rPr>
                <w:t>11-MAR-13</w:t>
              </w:r>
            </w:ins>
          </w:p>
        </w:tc>
        <w:tc>
          <w:tcPr>
            <w:tcW w:w="1247" w:type="dxa"/>
            <w:shd w:val="clear" w:color="auto" w:fill="auto"/>
          </w:tcPr>
          <w:p w:rsidR="00237BCA" w:rsidRPr="005D3567" w:rsidRDefault="00237BCA" w:rsidP="00071AE0">
            <w:pPr>
              <w:ind w:right="30"/>
              <w:rPr>
                <w:ins w:id="34" w:author="govindarajan" w:date="2013-03-11T17:41:00Z"/>
                <w:rFonts w:ascii="Segoe UI" w:eastAsia="Times New Roman" w:hAnsi="Segoe UI" w:cs="Segoe UI"/>
                <w:color w:val="365F91"/>
                <w:sz w:val="24"/>
                <w:szCs w:val="24"/>
                <w:lang w:val="en-GB"/>
              </w:rPr>
            </w:pPr>
          </w:p>
        </w:tc>
        <w:tc>
          <w:tcPr>
            <w:tcW w:w="2116" w:type="dxa"/>
            <w:shd w:val="clear" w:color="auto" w:fill="auto"/>
          </w:tcPr>
          <w:p w:rsidR="00237BCA" w:rsidRDefault="00237BCA">
            <w:pPr>
              <w:pStyle w:val="Heading2"/>
              <w:numPr>
                <w:ilvl w:val="0"/>
                <w:numId w:val="0"/>
              </w:numPr>
              <w:ind w:left="360" w:hanging="360"/>
              <w:rPr>
                <w:ins w:id="35" w:author="govindarajan" w:date="2013-03-11T17:43:00Z"/>
              </w:rPr>
              <w:pPrChange w:id="36" w:author="govindarajan" w:date="2013-03-11T17:43:00Z">
                <w:pPr>
                  <w:pStyle w:val="Heading2"/>
                </w:pPr>
              </w:pPrChange>
            </w:pPr>
            <w:ins w:id="37" w:author="govindarajan" w:date="2013-03-11T17:43:00Z">
              <w:r>
                <w:t>Browser Compatability Rules</w:t>
              </w:r>
            </w:ins>
          </w:p>
          <w:p w:rsidR="00237BCA" w:rsidRDefault="00237BCA" w:rsidP="00B431C5">
            <w:pPr>
              <w:ind w:right="30"/>
              <w:jc w:val="center"/>
              <w:rPr>
                <w:ins w:id="38" w:author="govindarajan" w:date="2013-03-11T17:41:00Z"/>
                <w:rFonts w:ascii="Segoe UI" w:eastAsia="Times New Roman" w:hAnsi="Segoe UI" w:cs="Segoe UI"/>
                <w:color w:val="365F91"/>
                <w:sz w:val="24"/>
                <w:szCs w:val="24"/>
                <w:lang w:val="en-GB"/>
              </w:rPr>
            </w:pPr>
          </w:p>
        </w:tc>
        <w:tc>
          <w:tcPr>
            <w:tcW w:w="1755" w:type="dxa"/>
            <w:shd w:val="clear" w:color="auto" w:fill="auto"/>
          </w:tcPr>
          <w:p w:rsidR="00237BCA" w:rsidRPr="005D3567" w:rsidRDefault="00237BCA" w:rsidP="00071AE0">
            <w:pPr>
              <w:ind w:right="30"/>
              <w:jc w:val="center"/>
              <w:rPr>
                <w:ins w:id="39" w:author="govindarajan" w:date="2013-03-11T17:41:00Z"/>
                <w:rFonts w:ascii="Segoe UI" w:eastAsia="Times New Roman" w:hAnsi="Segoe UI" w:cs="Segoe UI"/>
                <w:iCs/>
                <w:color w:val="365F91"/>
                <w:sz w:val="24"/>
                <w:szCs w:val="24"/>
                <w:lang w:val="en-GB"/>
              </w:rPr>
            </w:pPr>
          </w:p>
        </w:tc>
      </w:tr>
    </w:tbl>
    <w:p w:rsidR="005D3567" w:rsidRPr="005D3567" w:rsidRDefault="005D3567" w:rsidP="0050012D"/>
    <w:p w:rsidR="00364446" w:rsidRPr="005D3567" w:rsidRDefault="00364446" w:rsidP="005D3567">
      <w:pPr>
        <w:rPr>
          <w:rFonts w:ascii="Segoe UI" w:eastAsiaTheme="majorEastAsia" w:hAnsi="Segoe UI" w:cs="Segoe UI"/>
          <w:color w:val="365F91" w:themeColor="accent1" w:themeShade="BF"/>
          <w:sz w:val="24"/>
          <w:szCs w:val="24"/>
        </w:rPr>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B27565" w:rsidRDefault="00B27565" w:rsidP="004567C3">
      <w:pPr>
        <w:pStyle w:val="Style10"/>
      </w:pPr>
    </w:p>
    <w:p w:rsidR="006054F8" w:rsidRDefault="006054F8" w:rsidP="004567C3">
      <w:pPr>
        <w:pStyle w:val="Style10"/>
      </w:pPr>
    </w:p>
    <w:p w:rsidR="006054F8" w:rsidRDefault="006054F8" w:rsidP="004567C3">
      <w:pPr>
        <w:pStyle w:val="Style10"/>
      </w:pPr>
    </w:p>
    <w:p w:rsidR="006054F8" w:rsidRDefault="006054F8" w:rsidP="004567C3">
      <w:pPr>
        <w:pStyle w:val="Style10"/>
      </w:pPr>
    </w:p>
    <w:p w:rsidR="00B27565" w:rsidRDefault="00B27565" w:rsidP="004567C3">
      <w:pPr>
        <w:pStyle w:val="Style10"/>
      </w:pPr>
    </w:p>
    <w:p w:rsidR="00F035D5" w:rsidRDefault="00F035D5" w:rsidP="00B24855">
      <w:pPr>
        <w:pStyle w:val="CSGHeading1"/>
      </w:pPr>
      <w:r>
        <w:t>Document Overview</w:t>
      </w:r>
    </w:p>
    <w:p w:rsidR="00F035D5" w:rsidRPr="00D931DB" w:rsidRDefault="00F035D5" w:rsidP="002B22B0">
      <w:pPr>
        <w:pStyle w:val="CSGParagraph"/>
      </w:pPr>
      <w:r>
        <w:br/>
      </w:r>
      <w:r w:rsidRPr="00D931DB">
        <w:t>This document is a tool to aid in the implementation of solid development practices to ensure the creation of consist, readable, and functional code. The development rules guidelines,  and  specification  outlined  in  this  document  will  benefit  developers  in  the maintenance, bug  fixing, upgrades, and performance of existing and continued coding efforts. Although this document does outline many rules and guidelines for development it still allows for developer independence when creating algorithm, code flow, and code implementation. But, as one developer touches another developer’s code,  the bases of the  code  should  look  as  if  one  developer  had  created  it.  Many of these rules and guidelines are probably being implemented. There may be rules that are used but no seen in the list. If this is the case, please notify iInterchange so that they may be added.</w:t>
      </w:r>
    </w:p>
    <w:p w:rsidR="00F035D5" w:rsidRDefault="00F035D5" w:rsidP="00F035D5">
      <w:pPr>
        <w:pStyle w:val="Heading2"/>
      </w:pPr>
      <w:r>
        <w:t>Specifications</w:t>
      </w:r>
    </w:p>
    <w:p w:rsidR="00F035D5" w:rsidRDefault="00F035D5" w:rsidP="00893372">
      <w:pPr>
        <w:pStyle w:val="CSGHeading2"/>
        <w:ind w:left="432"/>
      </w:pPr>
      <w:r w:rsidRPr="004B139E">
        <w:t>Variables</w:t>
      </w:r>
    </w:p>
    <w:p w:rsidR="00F035D5" w:rsidRPr="00D931DB" w:rsidRDefault="00F035D5" w:rsidP="00893372">
      <w:pPr>
        <w:rPr>
          <w:rFonts w:ascii="Arial" w:hAnsi="Arial" w:cs="Arial"/>
          <w:sz w:val="20"/>
        </w:rPr>
      </w:pPr>
      <w:r w:rsidRPr="00D931DB">
        <w:rPr>
          <w:rFonts w:ascii="Arial" w:hAnsi="Arial" w:cs="Arial"/>
          <w:sz w:val="20"/>
        </w:rPr>
        <w:t xml:space="preserve">All  variables  should  be  declared  with  a  combination  of  both  the  scope  prefix  and declaration  type  prefix.  A minimum  of  one  single  uppercase  letter  should  be  used  to separate  words  of  a  variable  name.  Uppercase letters should never be used for the scope or declaration type of a variable declaration. The following is a format for variable declaration:  </w:t>
      </w:r>
    </w:p>
    <w:p w:rsidR="00F035D5" w:rsidRPr="00D931DB" w:rsidRDefault="00F035D5" w:rsidP="00F035D5">
      <w:pPr>
        <w:rPr>
          <w:rFonts w:ascii="Arial" w:hAnsi="Arial" w:cs="Arial"/>
          <w:sz w:val="20"/>
        </w:rPr>
      </w:pPr>
      <w:r w:rsidRPr="00D931DB">
        <w:rPr>
          <w:rFonts w:ascii="Arial" w:hAnsi="Arial" w:cs="Arial"/>
          <w:sz w:val="20"/>
        </w:rPr>
        <w:t xml:space="preserve">&lt;scope prefix&gt;_&lt;declaration type prefix&gt;&lt;Name&gt; AS &lt;datatype&gt; </w:t>
      </w:r>
      <w:r w:rsidRPr="00D931DB">
        <w:rPr>
          <w:rFonts w:ascii="Arial" w:hAnsi="Arial" w:cs="Arial"/>
          <w:sz w:val="20"/>
        </w:rPr>
        <w:br/>
        <w:t xml:space="preserve">Examples: </w:t>
      </w:r>
    </w:p>
    <w:p w:rsidR="009C3DC4" w:rsidRPr="009C3DC4" w:rsidRDefault="009C3DC4" w:rsidP="009C3DC4">
      <w:pPr>
        <w:pStyle w:val="ListParagraph"/>
        <w:autoSpaceDE w:val="0"/>
        <w:autoSpaceDN w:val="0"/>
        <w:adjustRightInd w:val="0"/>
        <w:spacing w:after="0" w:line="240" w:lineRule="auto"/>
        <w:ind w:left="0"/>
        <w:rPr>
          <w:rFonts w:ascii="Consolas" w:hAnsi="Consolas" w:cs="Consolas"/>
          <w:sz w:val="19"/>
          <w:szCs w:val="19"/>
        </w:rPr>
      </w:pPr>
      <w:r w:rsidRPr="009C3DC4">
        <w:rPr>
          <w:rFonts w:ascii="Consolas" w:hAnsi="Consolas" w:cs="Consolas"/>
          <w:color w:val="0000FF"/>
          <w:sz w:val="19"/>
          <w:szCs w:val="19"/>
        </w:rPr>
        <w:t>Private</w:t>
      </w:r>
      <w:r w:rsidRPr="009C3DC4">
        <w:rPr>
          <w:rFonts w:ascii="Consolas" w:hAnsi="Consolas" w:cs="Consolas"/>
          <w:sz w:val="19"/>
          <w:szCs w:val="19"/>
        </w:rPr>
        <w:t xml:space="preserve"> pvt_intRecordCount </w:t>
      </w:r>
      <w:r w:rsidRPr="009C3DC4">
        <w:rPr>
          <w:rFonts w:ascii="Consolas" w:hAnsi="Consolas" w:cs="Consolas"/>
          <w:color w:val="0000FF"/>
          <w:sz w:val="19"/>
          <w:szCs w:val="19"/>
        </w:rPr>
        <w:t>As</w:t>
      </w:r>
      <w:r w:rsidRPr="009C3DC4">
        <w:rPr>
          <w:rFonts w:ascii="Consolas" w:hAnsi="Consolas" w:cs="Consolas"/>
          <w:sz w:val="19"/>
          <w:szCs w:val="19"/>
        </w:rPr>
        <w:t xml:space="preserve"> </w:t>
      </w:r>
      <w:r w:rsidRPr="009C3DC4">
        <w:rPr>
          <w:rFonts w:ascii="Consolas" w:hAnsi="Consolas" w:cs="Consolas"/>
          <w:color w:val="0000FF"/>
          <w:sz w:val="19"/>
          <w:szCs w:val="19"/>
        </w:rPr>
        <w:t>Integer</w:t>
      </w:r>
    </w:p>
    <w:p w:rsidR="009C3DC4" w:rsidRPr="009C3DC4" w:rsidRDefault="009C3DC4" w:rsidP="009C3DC4">
      <w:pPr>
        <w:pStyle w:val="ListParagraph"/>
        <w:autoSpaceDE w:val="0"/>
        <w:autoSpaceDN w:val="0"/>
        <w:adjustRightInd w:val="0"/>
        <w:spacing w:after="0" w:line="240" w:lineRule="auto"/>
        <w:ind w:left="0"/>
        <w:rPr>
          <w:rFonts w:ascii="Consolas" w:hAnsi="Consolas" w:cs="Consolas"/>
          <w:color w:val="0000FF"/>
          <w:sz w:val="19"/>
          <w:szCs w:val="19"/>
        </w:rPr>
      </w:pPr>
      <w:r w:rsidRPr="009C3DC4">
        <w:rPr>
          <w:rFonts w:ascii="Consolas" w:hAnsi="Consolas" w:cs="Consolas"/>
          <w:color w:val="0000FF"/>
          <w:sz w:val="19"/>
          <w:szCs w:val="19"/>
        </w:rPr>
        <w:t>Public</w:t>
      </w:r>
      <w:r w:rsidRPr="009C3DC4">
        <w:rPr>
          <w:rFonts w:ascii="Consolas" w:hAnsi="Consolas" w:cs="Consolas"/>
          <w:sz w:val="19"/>
          <w:szCs w:val="19"/>
        </w:rPr>
        <w:t xml:space="preserve"> pub_strUserName </w:t>
      </w:r>
      <w:r w:rsidRPr="009C3DC4">
        <w:rPr>
          <w:rFonts w:ascii="Consolas" w:hAnsi="Consolas" w:cs="Consolas"/>
          <w:color w:val="0000FF"/>
          <w:sz w:val="19"/>
          <w:szCs w:val="19"/>
        </w:rPr>
        <w:t>As</w:t>
      </w:r>
      <w:r w:rsidRPr="009C3DC4">
        <w:rPr>
          <w:rFonts w:ascii="Consolas" w:hAnsi="Consolas" w:cs="Consolas"/>
          <w:sz w:val="19"/>
          <w:szCs w:val="19"/>
        </w:rPr>
        <w:t xml:space="preserve"> </w:t>
      </w:r>
      <w:r w:rsidRPr="009C3DC4">
        <w:rPr>
          <w:rFonts w:ascii="Consolas" w:hAnsi="Consolas" w:cs="Consolas"/>
          <w:color w:val="0000FF"/>
          <w:sz w:val="19"/>
          <w:szCs w:val="19"/>
        </w:rPr>
        <w:t>String</w:t>
      </w:r>
    </w:p>
    <w:p w:rsidR="00F035D5" w:rsidRDefault="00F035D5" w:rsidP="00C03418">
      <w:pPr>
        <w:pStyle w:val="Heading2"/>
        <w:numPr>
          <w:ilvl w:val="1"/>
          <w:numId w:val="3"/>
        </w:numPr>
        <w:ind w:left="432"/>
        <w:rPr>
          <w:sz w:val="22"/>
        </w:rPr>
      </w:pPr>
      <w:r>
        <w:rPr>
          <w:sz w:val="22"/>
        </w:rPr>
        <w:t>Scope Prefix</w:t>
      </w:r>
    </w:p>
    <w:p w:rsidR="00F035D5" w:rsidRPr="00D931DB" w:rsidRDefault="00F035D5" w:rsidP="00F035D5">
      <w:pPr>
        <w:rPr>
          <w:rFonts w:ascii="Arial" w:hAnsi="Arial" w:cs="Arial"/>
          <w:sz w:val="20"/>
        </w:rPr>
      </w:pPr>
      <w:r w:rsidRPr="00D931DB">
        <w:rPr>
          <w:rFonts w:ascii="Arial" w:hAnsi="Arial" w:cs="Arial"/>
          <w:sz w:val="20"/>
        </w:rPr>
        <w:t xml:space="preserve">All variable scopes are 3 letter combinations in lowercase letters followed by an underscore.   </w:t>
      </w:r>
    </w:p>
    <w:p w:rsidR="00F035D5" w:rsidDel="009712C4" w:rsidRDefault="00F035D5" w:rsidP="002B22B0">
      <w:pPr>
        <w:pStyle w:val="CSGHeading3"/>
        <w:rPr>
          <w:del w:id="40" w:author="thiruppathi" w:date="2011-06-09T16:21:00Z"/>
        </w:rPr>
      </w:pPr>
      <w:del w:id="41" w:author="thiruppathi" w:date="2011-06-09T16:21:00Z">
        <w:r w:rsidDel="009712C4">
          <w:delText xml:space="preserve"> </w:delText>
        </w:r>
        <w:r w:rsidRPr="000B231D" w:rsidDel="009712C4">
          <w:delText>Module</w:delText>
        </w:r>
      </w:del>
    </w:p>
    <w:p w:rsidR="003B418C" w:rsidRPr="00A30642" w:rsidDel="009712C4" w:rsidRDefault="003B418C" w:rsidP="003B418C">
      <w:pPr>
        <w:rPr>
          <w:del w:id="42" w:author="thiruppathi" w:date="2011-06-09T16:21:00Z"/>
          <w:rFonts w:ascii="Arial" w:hAnsi="Arial" w:cs="Arial"/>
          <w:sz w:val="20"/>
        </w:rPr>
      </w:pPr>
      <w:del w:id="43" w:author="thiruppathi" w:date="2011-06-09T16:21:00Z">
        <w:r w:rsidRPr="00A30642" w:rsidDel="009712C4">
          <w:rPr>
            <w:rFonts w:ascii="Arial" w:hAnsi="Arial" w:cs="Arial"/>
            <w:sz w:val="20"/>
          </w:rPr>
          <w:delText xml:space="preserve">The following prefixes to </w:delText>
        </w:r>
        <w:r w:rsidR="0094796B" w:rsidRPr="00A30642" w:rsidDel="009712C4">
          <w:rPr>
            <w:rFonts w:ascii="Arial" w:hAnsi="Arial" w:cs="Arial"/>
            <w:sz w:val="20"/>
          </w:rPr>
          <w:delText xml:space="preserve">be </w:delText>
        </w:r>
        <w:r w:rsidR="0051579B" w:rsidRPr="00A30642" w:rsidDel="009712C4">
          <w:rPr>
            <w:rFonts w:ascii="Arial" w:hAnsi="Arial" w:cs="Arial"/>
            <w:sz w:val="20"/>
          </w:rPr>
          <w:delText>follow</w:delText>
        </w:r>
        <w:r w:rsidR="0094796B" w:rsidRPr="00A30642" w:rsidDel="009712C4">
          <w:rPr>
            <w:rFonts w:ascii="Arial" w:hAnsi="Arial" w:cs="Arial"/>
            <w:sz w:val="20"/>
          </w:rPr>
          <w:delText>ed</w:delText>
        </w:r>
        <w:r w:rsidRPr="00A30642" w:rsidDel="009712C4">
          <w:rPr>
            <w:rFonts w:ascii="Arial" w:hAnsi="Arial" w:cs="Arial"/>
            <w:sz w:val="20"/>
          </w:rPr>
          <w:delText xml:space="preserve"> in all the modules.</w:delText>
        </w:r>
      </w:del>
    </w:p>
    <w:p w:rsidR="003B418C" w:rsidRPr="003B418C" w:rsidDel="009712C4" w:rsidRDefault="003B418C" w:rsidP="003B418C">
      <w:pPr>
        <w:autoSpaceDE w:val="0"/>
        <w:autoSpaceDN w:val="0"/>
        <w:adjustRightInd w:val="0"/>
        <w:spacing w:after="0" w:line="240" w:lineRule="auto"/>
        <w:rPr>
          <w:del w:id="44" w:author="thiruppathi" w:date="2011-06-09T16:21:00Z"/>
          <w:rFonts w:ascii="Consolas" w:hAnsi="Consolas" w:cs="Consolas"/>
          <w:sz w:val="19"/>
          <w:szCs w:val="19"/>
        </w:rPr>
      </w:pPr>
      <w:del w:id="45" w:author="thiruppathi" w:date="2011-06-09T16:21:00Z">
        <w:r w:rsidRPr="003B418C" w:rsidDel="009712C4">
          <w:rPr>
            <w:rFonts w:ascii="Consolas" w:hAnsi="Consolas" w:cs="Consolas"/>
            <w:color w:val="0000FF"/>
            <w:sz w:val="19"/>
            <w:szCs w:val="19"/>
          </w:rPr>
          <w:delText>Private</w:delText>
        </w:r>
        <w:r w:rsidRPr="003B418C" w:rsidDel="009712C4">
          <w:rPr>
            <w:rFonts w:ascii="Consolas" w:hAnsi="Consolas" w:cs="Consolas"/>
            <w:sz w:val="19"/>
            <w:szCs w:val="19"/>
          </w:rPr>
          <w:delText xml:space="preserve"> pvt_</w:delText>
        </w:r>
      </w:del>
    </w:p>
    <w:p w:rsidR="003B418C" w:rsidRPr="003B418C" w:rsidDel="009712C4" w:rsidRDefault="003B418C" w:rsidP="003B418C">
      <w:pPr>
        <w:autoSpaceDE w:val="0"/>
        <w:autoSpaceDN w:val="0"/>
        <w:adjustRightInd w:val="0"/>
        <w:spacing w:after="0" w:line="240" w:lineRule="auto"/>
        <w:rPr>
          <w:del w:id="46" w:author="thiruppathi" w:date="2011-06-09T16:21:00Z"/>
          <w:rFonts w:ascii="Consolas" w:hAnsi="Consolas" w:cs="Consolas"/>
          <w:sz w:val="19"/>
          <w:szCs w:val="19"/>
        </w:rPr>
      </w:pPr>
      <w:del w:id="47" w:author="thiruppathi" w:date="2011-06-09T16:21:00Z">
        <w:r w:rsidRPr="003B418C" w:rsidDel="009712C4">
          <w:rPr>
            <w:rFonts w:ascii="Consolas" w:hAnsi="Consolas" w:cs="Consolas"/>
            <w:color w:val="0000FF"/>
            <w:sz w:val="19"/>
            <w:szCs w:val="19"/>
          </w:rPr>
          <w:delText>Public</w:delText>
        </w:r>
        <w:r w:rsidRPr="003B418C" w:rsidDel="009712C4">
          <w:rPr>
            <w:rFonts w:ascii="Consolas" w:hAnsi="Consolas" w:cs="Consolas"/>
            <w:sz w:val="19"/>
            <w:szCs w:val="19"/>
          </w:rPr>
          <w:delText xml:space="preserve"> pub_</w:delText>
        </w:r>
      </w:del>
    </w:p>
    <w:p w:rsidR="003B418C" w:rsidRPr="003B418C" w:rsidDel="009712C4" w:rsidRDefault="003B418C" w:rsidP="003B418C">
      <w:pPr>
        <w:autoSpaceDE w:val="0"/>
        <w:autoSpaceDN w:val="0"/>
        <w:adjustRightInd w:val="0"/>
        <w:spacing w:after="0" w:line="240" w:lineRule="auto"/>
        <w:rPr>
          <w:del w:id="48" w:author="thiruppathi" w:date="2011-06-09T16:21:00Z"/>
          <w:rFonts w:ascii="Consolas" w:hAnsi="Consolas" w:cs="Consolas"/>
          <w:sz w:val="19"/>
          <w:szCs w:val="19"/>
        </w:rPr>
      </w:pPr>
      <w:del w:id="49" w:author="thiruppathi" w:date="2011-06-09T16:21:00Z">
        <w:r w:rsidRPr="003B418C" w:rsidDel="009712C4">
          <w:rPr>
            <w:rFonts w:ascii="Consolas" w:hAnsi="Consolas" w:cs="Consolas"/>
            <w:color w:val="0000FF"/>
            <w:sz w:val="19"/>
            <w:szCs w:val="19"/>
          </w:rPr>
          <w:delText>Friend</w:delText>
        </w:r>
        <w:r w:rsidRPr="003B418C" w:rsidDel="009712C4">
          <w:rPr>
            <w:rFonts w:ascii="Consolas" w:hAnsi="Consolas" w:cs="Consolas"/>
            <w:sz w:val="19"/>
            <w:szCs w:val="19"/>
          </w:rPr>
          <w:delText xml:space="preserve"> fnd_</w:delText>
        </w:r>
      </w:del>
    </w:p>
    <w:p w:rsidR="003B418C" w:rsidRPr="003B418C" w:rsidDel="009712C4" w:rsidRDefault="003B418C" w:rsidP="003B418C">
      <w:pPr>
        <w:pStyle w:val="ListParagraph"/>
        <w:autoSpaceDE w:val="0"/>
        <w:autoSpaceDN w:val="0"/>
        <w:adjustRightInd w:val="0"/>
        <w:spacing w:after="0" w:line="240" w:lineRule="auto"/>
        <w:ind w:left="360"/>
        <w:rPr>
          <w:del w:id="50" w:author="thiruppathi" w:date="2011-06-09T16:21:00Z"/>
          <w:rFonts w:ascii="Consolas" w:hAnsi="Consolas" w:cs="Consolas"/>
          <w:sz w:val="19"/>
          <w:szCs w:val="19"/>
        </w:rPr>
      </w:pPr>
    </w:p>
    <w:p w:rsidR="00202244" w:rsidDel="009712C4" w:rsidRDefault="00F035D5" w:rsidP="00C03418">
      <w:pPr>
        <w:pStyle w:val="Heading2"/>
        <w:numPr>
          <w:ilvl w:val="2"/>
          <w:numId w:val="3"/>
        </w:numPr>
        <w:ind w:left="504"/>
        <w:rPr>
          <w:del w:id="51" w:author="thiruppathi" w:date="2011-06-09T16:21:00Z"/>
          <w:sz w:val="20"/>
        </w:rPr>
      </w:pPr>
      <w:del w:id="52" w:author="thiruppathi" w:date="2011-06-09T16:21:00Z">
        <w:r w:rsidDel="009712C4">
          <w:rPr>
            <w:sz w:val="20"/>
          </w:rPr>
          <w:delText>Classes and Forms</w:delText>
        </w:r>
      </w:del>
    </w:p>
    <w:p w:rsidR="00202244" w:rsidRPr="00A30642" w:rsidDel="009712C4" w:rsidRDefault="00202244" w:rsidP="00202244">
      <w:pPr>
        <w:rPr>
          <w:del w:id="53" w:author="thiruppathi" w:date="2011-06-09T16:21:00Z"/>
          <w:rFonts w:ascii="Arial" w:hAnsi="Arial" w:cs="Arial"/>
          <w:sz w:val="20"/>
        </w:rPr>
      </w:pPr>
      <w:del w:id="54" w:author="thiruppathi" w:date="2011-06-09T16:21:00Z">
        <w:r w:rsidRPr="00A30642" w:rsidDel="009712C4">
          <w:rPr>
            <w:rFonts w:ascii="Arial" w:hAnsi="Arial" w:cs="Arial"/>
            <w:sz w:val="20"/>
          </w:rPr>
          <w:delText>The following prefixes to be followed in all the Classes and Forms.</w:delText>
        </w:r>
      </w:del>
    </w:p>
    <w:p w:rsidR="00B1531F" w:rsidRPr="00B1531F" w:rsidDel="009712C4" w:rsidRDefault="00B1531F" w:rsidP="00B1531F">
      <w:pPr>
        <w:pStyle w:val="ListParagraph"/>
        <w:autoSpaceDE w:val="0"/>
        <w:autoSpaceDN w:val="0"/>
        <w:adjustRightInd w:val="0"/>
        <w:spacing w:after="0" w:line="240" w:lineRule="auto"/>
        <w:ind w:left="0"/>
        <w:rPr>
          <w:del w:id="55" w:author="thiruppathi" w:date="2011-06-09T16:21:00Z"/>
          <w:rFonts w:ascii="Consolas" w:hAnsi="Consolas" w:cs="Consolas"/>
          <w:sz w:val="19"/>
          <w:szCs w:val="19"/>
        </w:rPr>
      </w:pPr>
      <w:del w:id="56" w:author="thiruppathi" w:date="2011-06-09T16:21:00Z">
        <w:r w:rsidRPr="00B1531F" w:rsidDel="009712C4">
          <w:rPr>
            <w:rFonts w:ascii="Consolas" w:hAnsi="Consolas" w:cs="Consolas"/>
            <w:color w:val="0000FF"/>
            <w:sz w:val="19"/>
            <w:szCs w:val="19"/>
          </w:rPr>
          <w:delText>Private</w:delText>
        </w:r>
        <w:r w:rsidRPr="00B1531F" w:rsidDel="009712C4">
          <w:rPr>
            <w:rFonts w:ascii="Consolas" w:hAnsi="Consolas" w:cs="Consolas"/>
            <w:sz w:val="19"/>
            <w:szCs w:val="19"/>
          </w:rPr>
          <w:delText xml:space="preserve"> pvt_</w:delText>
        </w:r>
      </w:del>
    </w:p>
    <w:p w:rsidR="00B1531F" w:rsidRPr="00B1531F" w:rsidDel="009712C4" w:rsidRDefault="00B1531F" w:rsidP="00B1531F">
      <w:pPr>
        <w:autoSpaceDE w:val="0"/>
        <w:autoSpaceDN w:val="0"/>
        <w:adjustRightInd w:val="0"/>
        <w:spacing w:after="0" w:line="240" w:lineRule="auto"/>
        <w:ind w:left="-360" w:firstLine="360"/>
        <w:rPr>
          <w:del w:id="57" w:author="thiruppathi" w:date="2011-06-09T16:21:00Z"/>
          <w:rFonts w:ascii="Consolas" w:hAnsi="Consolas" w:cs="Consolas"/>
          <w:sz w:val="19"/>
          <w:szCs w:val="19"/>
        </w:rPr>
      </w:pPr>
      <w:del w:id="58" w:author="thiruppathi" w:date="2011-06-09T16:21:00Z">
        <w:r w:rsidRPr="00B1531F" w:rsidDel="009712C4">
          <w:rPr>
            <w:rFonts w:ascii="Consolas" w:hAnsi="Consolas" w:cs="Consolas"/>
            <w:color w:val="0000FF"/>
            <w:sz w:val="19"/>
            <w:szCs w:val="19"/>
          </w:rPr>
          <w:delText>Protected</w:delText>
        </w:r>
        <w:r w:rsidRPr="00B1531F" w:rsidDel="009712C4">
          <w:rPr>
            <w:rFonts w:ascii="Consolas" w:hAnsi="Consolas" w:cs="Consolas"/>
            <w:sz w:val="19"/>
            <w:szCs w:val="19"/>
          </w:rPr>
          <w:delText xml:space="preserve"> pro_</w:delText>
        </w:r>
      </w:del>
    </w:p>
    <w:p w:rsidR="00B1531F" w:rsidRPr="00B1531F" w:rsidDel="009712C4" w:rsidRDefault="00B1531F" w:rsidP="00B1531F">
      <w:pPr>
        <w:pStyle w:val="ListParagraph"/>
        <w:autoSpaceDE w:val="0"/>
        <w:autoSpaceDN w:val="0"/>
        <w:adjustRightInd w:val="0"/>
        <w:spacing w:after="0" w:line="240" w:lineRule="auto"/>
        <w:ind w:left="0"/>
        <w:rPr>
          <w:del w:id="59" w:author="thiruppathi" w:date="2011-06-09T16:21:00Z"/>
          <w:rFonts w:ascii="Consolas" w:hAnsi="Consolas" w:cs="Consolas"/>
          <w:sz w:val="19"/>
          <w:szCs w:val="19"/>
        </w:rPr>
      </w:pPr>
      <w:del w:id="60" w:author="thiruppathi" w:date="2011-06-09T16:21:00Z">
        <w:r w:rsidRPr="00B1531F" w:rsidDel="009712C4">
          <w:rPr>
            <w:rFonts w:ascii="Consolas" w:hAnsi="Consolas" w:cs="Consolas"/>
            <w:color w:val="0000FF"/>
            <w:sz w:val="19"/>
            <w:szCs w:val="19"/>
          </w:rPr>
          <w:delText>Friend</w:delText>
        </w:r>
        <w:r w:rsidRPr="00B1531F" w:rsidDel="009712C4">
          <w:rPr>
            <w:rFonts w:ascii="Consolas" w:hAnsi="Consolas" w:cs="Consolas"/>
            <w:sz w:val="19"/>
            <w:szCs w:val="19"/>
          </w:rPr>
          <w:delText xml:space="preserve"> fnd_</w:delText>
        </w:r>
      </w:del>
    </w:p>
    <w:p w:rsidR="00B1531F" w:rsidRPr="00B1531F" w:rsidDel="009712C4" w:rsidRDefault="00B1531F" w:rsidP="00B1531F">
      <w:pPr>
        <w:pStyle w:val="ListParagraph"/>
        <w:autoSpaceDE w:val="0"/>
        <w:autoSpaceDN w:val="0"/>
        <w:adjustRightInd w:val="0"/>
        <w:spacing w:after="0" w:line="240" w:lineRule="auto"/>
        <w:ind w:left="0"/>
        <w:rPr>
          <w:del w:id="61" w:author="thiruppathi" w:date="2011-06-09T16:21:00Z"/>
          <w:rFonts w:ascii="Consolas" w:hAnsi="Consolas" w:cs="Consolas"/>
          <w:sz w:val="19"/>
          <w:szCs w:val="19"/>
        </w:rPr>
      </w:pPr>
      <w:del w:id="62" w:author="thiruppathi" w:date="2011-06-09T16:21:00Z">
        <w:r w:rsidRPr="00B1531F" w:rsidDel="009712C4">
          <w:rPr>
            <w:rFonts w:ascii="Consolas" w:hAnsi="Consolas" w:cs="Consolas"/>
            <w:color w:val="0000FF"/>
            <w:sz w:val="19"/>
            <w:szCs w:val="19"/>
          </w:rPr>
          <w:delText>Public</w:delText>
        </w:r>
        <w:r w:rsidRPr="00B1531F" w:rsidDel="009712C4">
          <w:rPr>
            <w:rFonts w:ascii="Consolas" w:hAnsi="Consolas" w:cs="Consolas"/>
            <w:sz w:val="19"/>
            <w:szCs w:val="19"/>
          </w:rPr>
          <w:delText xml:space="preserve"> no prefix</w:delText>
        </w:r>
      </w:del>
    </w:p>
    <w:p w:rsidR="00F035D5" w:rsidRPr="000B231D" w:rsidRDefault="00F035D5" w:rsidP="00C03418">
      <w:pPr>
        <w:pStyle w:val="Heading2"/>
        <w:numPr>
          <w:ilvl w:val="2"/>
          <w:numId w:val="3"/>
        </w:numPr>
        <w:ind w:left="504"/>
        <w:rPr>
          <w:sz w:val="20"/>
        </w:rPr>
      </w:pPr>
      <w:r w:rsidRPr="006E4B53">
        <w:rPr>
          <w:sz w:val="20"/>
        </w:rPr>
        <w:t>Methods</w:t>
      </w:r>
    </w:p>
    <w:p w:rsidR="00FA3363" w:rsidRPr="00A30642" w:rsidRDefault="00FA3363" w:rsidP="00A30642">
      <w:pPr>
        <w:rPr>
          <w:rFonts w:ascii="Arial" w:hAnsi="Arial" w:cs="Arial"/>
          <w:sz w:val="20"/>
        </w:rPr>
      </w:pPr>
      <w:r>
        <w:rPr>
          <w:rFonts w:ascii="Consolas" w:hAnsi="Consolas" w:cs="Consolas"/>
          <w:color w:val="0000FF"/>
          <w:sz w:val="19"/>
          <w:szCs w:val="19"/>
        </w:rPr>
        <w:br/>
      </w:r>
      <w:r w:rsidR="00A30642" w:rsidRPr="00A30642">
        <w:rPr>
          <w:rFonts w:ascii="Arial" w:hAnsi="Arial" w:cs="Arial"/>
          <w:sz w:val="20"/>
        </w:rPr>
        <w:t>There is no need to add prefix in case of local variables.</w:t>
      </w:r>
      <w:r w:rsidRPr="00A30642">
        <w:rPr>
          <w:rFonts w:ascii="Arial" w:hAnsi="Arial" w:cs="Arial"/>
          <w:sz w:val="20"/>
        </w:rPr>
        <w:t xml:space="preserve"> </w:t>
      </w:r>
    </w:p>
    <w:p w:rsidR="006054F8" w:rsidRDefault="006054F8" w:rsidP="00F035D5">
      <w:pPr>
        <w:rPr>
          <w:rFonts w:ascii="Arial" w:hAnsi="Arial" w:cs="Arial"/>
          <w:sz w:val="20"/>
        </w:rPr>
      </w:pPr>
    </w:p>
    <w:p w:rsidR="00F035D5" w:rsidRDefault="00F035D5" w:rsidP="00C03418">
      <w:pPr>
        <w:pStyle w:val="Heading2"/>
        <w:numPr>
          <w:ilvl w:val="1"/>
          <w:numId w:val="3"/>
        </w:numPr>
        <w:ind w:left="432"/>
        <w:rPr>
          <w:sz w:val="22"/>
        </w:rPr>
      </w:pPr>
      <w:r w:rsidRPr="007A370F">
        <w:rPr>
          <w:sz w:val="22"/>
        </w:rPr>
        <w:t>Declaration Type Prefix</w:t>
      </w:r>
    </w:p>
    <w:p w:rsidR="00F035D5" w:rsidRPr="00D931DB" w:rsidRDefault="00F035D5" w:rsidP="00F035D5">
      <w:pPr>
        <w:ind w:left="-360" w:firstLine="360"/>
        <w:rPr>
          <w:rFonts w:ascii="Arial" w:hAnsi="Arial" w:cs="Arial"/>
          <w:sz w:val="20"/>
        </w:rPr>
      </w:pPr>
      <w:r w:rsidRPr="00D931DB">
        <w:rPr>
          <w:rFonts w:ascii="Arial" w:hAnsi="Arial" w:cs="Arial"/>
          <w:sz w:val="20"/>
        </w:rPr>
        <w:t>All variable declarations types are 3 letter combinations in lowercase letters.</w:t>
      </w:r>
    </w:p>
    <w:tbl>
      <w:tblPr>
        <w:tblStyle w:val="TableGrid"/>
        <w:tblW w:w="0" w:type="auto"/>
        <w:tblInd w:w="-9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319"/>
        <w:gridCol w:w="2319"/>
        <w:gridCol w:w="2319"/>
        <w:gridCol w:w="2319"/>
      </w:tblGrid>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lastRenderedPageBreak/>
              <w:t>int</w:t>
            </w:r>
            <w:r w:rsidRPr="00D931DB">
              <w:rPr>
                <w:rFonts w:ascii="Arial" w:hAnsi="Arial" w:cs="Arial"/>
                <w:sz w:val="20"/>
              </w:rPr>
              <w:t xml:space="preserve"> Integer</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typ</w:t>
            </w:r>
            <w:r w:rsidRPr="00D931DB">
              <w:rPr>
                <w:rFonts w:ascii="Arial" w:hAnsi="Arial" w:cs="Arial"/>
                <w:sz w:val="20"/>
              </w:rPr>
              <w:t xml:space="preserve"> Type</w:t>
            </w:r>
          </w:p>
        </w:tc>
        <w:tc>
          <w:tcPr>
            <w:tcW w:w="2319" w:type="dxa"/>
          </w:tcPr>
          <w:p w:rsidR="00F035D5" w:rsidRPr="00D931DB" w:rsidRDefault="00F035D5" w:rsidP="00381DA0">
            <w:pPr>
              <w:rPr>
                <w:rFonts w:ascii="Arial" w:hAnsi="Arial" w:cs="Arial"/>
                <w:b/>
                <w:sz w:val="20"/>
              </w:rPr>
            </w:pPr>
            <w:r w:rsidRPr="00D931DB">
              <w:rPr>
                <w:rFonts w:ascii="Arial" w:hAnsi="Arial" w:cs="Arial"/>
                <w:b/>
                <w:sz w:val="20"/>
              </w:rPr>
              <w:t xml:space="preserve">txt </w:t>
            </w:r>
            <w:r w:rsidRPr="00D931DB">
              <w:rPr>
                <w:rFonts w:ascii="Arial" w:hAnsi="Arial" w:cs="Arial"/>
                <w:sz w:val="20"/>
              </w:rPr>
              <w:t>iTextBox</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rptr</w:t>
            </w:r>
            <w:r w:rsidRPr="00D931DB">
              <w:rPr>
                <w:rFonts w:ascii="Arial" w:hAnsi="Arial" w:cs="Arial"/>
                <w:sz w:val="20"/>
              </w:rPr>
              <w:t xml:space="preserve"> Repeater</w:t>
            </w: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i16</w:t>
            </w:r>
            <w:r w:rsidRPr="00D931DB">
              <w:rPr>
                <w:rFonts w:ascii="Arial" w:hAnsi="Arial" w:cs="Arial"/>
                <w:sz w:val="20"/>
              </w:rPr>
              <w:t xml:space="preserve"> Int16</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col</w:t>
            </w:r>
            <w:r w:rsidRPr="00D931DB">
              <w:rPr>
                <w:rFonts w:ascii="Arial" w:hAnsi="Arial" w:cs="Arial"/>
                <w:sz w:val="20"/>
              </w:rPr>
              <w:t xml:space="preserve"> Collection</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dat</w:t>
            </w:r>
            <w:r w:rsidRPr="00D931DB">
              <w:rPr>
                <w:rFonts w:ascii="Arial" w:hAnsi="Arial" w:cs="Arial"/>
                <w:sz w:val="20"/>
              </w:rPr>
              <w:t xml:space="preserve"> iDate</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pnl</w:t>
            </w:r>
            <w:r w:rsidRPr="00D931DB">
              <w:rPr>
                <w:rFonts w:ascii="Arial" w:hAnsi="Arial" w:cs="Arial"/>
                <w:sz w:val="20"/>
              </w:rPr>
              <w:t xml:space="preserve"> Panel</w:t>
            </w: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i32</w:t>
            </w:r>
            <w:r w:rsidRPr="00D931DB">
              <w:rPr>
                <w:rFonts w:ascii="Arial" w:hAnsi="Arial" w:cs="Arial"/>
                <w:sz w:val="20"/>
              </w:rPr>
              <w:t xml:space="preserve"> Int32</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ds</w:t>
            </w:r>
            <w:r w:rsidRPr="00D931DB">
              <w:rPr>
                <w:rFonts w:ascii="Arial" w:hAnsi="Arial" w:cs="Arial"/>
                <w:sz w:val="20"/>
              </w:rPr>
              <w:t xml:space="preserve"> DataSet</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lkp</w:t>
            </w:r>
            <w:r w:rsidRPr="00D931DB">
              <w:rPr>
                <w:rFonts w:ascii="Arial" w:hAnsi="Arial" w:cs="Arial"/>
                <w:sz w:val="20"/>
              </w:rPr>
              <w:t xml:space="preserve"> iLookup</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rv</w:t>
            </w:r>
            <w:r w:rsidRPr="00D931DB">
              <w:rPr>
                <w:rFonts w:ascii="Arial" w:hAnsi="Arial" w:cs="Arial"/>
                <w:sz w:val="20"/>
              </w:rPr>
              <w:t xml:space="preserve"> ReportViewer</w:t>
            </w: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i64</w:t>
            </w:r>
            <w:r w:rsidRPr="00D931DB">
              <w:rPr>
                <w:rFonts w:ascii="Arial" w:hAnsi="Arial" w:cs="Arial"/>
                <w:sz w:val="20"/>
              </w:rPr>
              <w:t xml:space="preserve"> Int64</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dt</w:t>
            </w:r>
            <w:r w:rsidRPr="00D931DB">
              <w:rPr>
                <w:rFonts w:ascii="Arial" w:hAnsi="Arial" w:cs="Arial"/>
                <w:sz w:val="20"/>
              </w:rPr>
              <w:t xml:space="preserve"> DataTable</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ifg</w:t>
            </w:r>
            <w:r w:rsidRPr="00D931DB">
              <w:rPr>
                <w:rFonts w:ascii="Arial" w:hAnsi="Arial" w:cs="Arial"/>
                <w:sz w:val="20"/>
              </w:rPr>
              <w:t xml:space="preserve"> iFlexGrid</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mnu</w:t>
            </w:r>
            <w:r w:rsidRPr="00D931DB">
              <w:rPr>
                <w:rFonts w:ascii="Arial" w:hAnsi="Arial" w:cs="Arial"/>
                <w:sz w:val="20"/>
              </w:rPr>
              <w:t xml:space="preserve"> Menu</w:t>
            </w: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dbl</w:t>
            </w:r>
            <w:r w:rsidRPr="00D931DB">
              <w:rPr>
                <w:rFonts w:ascii="Arial" w:hAnsi="Arial" w:cs="Arial"/>
                <w:sz w:val="20"/>
              </w:rPr>
              <w:t xml:space="preserve"> Double</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dr</w:t>
            </w:r>
            <w:r w:rsidRPr="00D931DB">
              <w:rPr>
                <w:rFonts w:ascii="Arial" w:hAnsi="Arial" w:cs="Arial"/>
                <w:sz w:val="20"/>
              </w:rPr>
              <w:t xml:space="preserve"> DataRow</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ddl</w:t>
            </w:r>
            <w:r w:rsidRPr="00D931DB">
              <w:rPr>
                <w:rFonts w:ascii="Arial" w:hAnsi="Arial" w:cs="Arial"/>
                <w:sz w:val="20"/>
              </w:rPr>
              <w:t xml:space="preserve"> Dropdownlist</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tv</w:t>
            </w:r>
            <w:r w:rsidRPr="00D931DB">
              <w:rPr>
                <w:rFonts w:ascii="Arial" w:hAnsi="Arial" w:cs="Arial"/>
                <w:sz w:val="20"/>
              </w:rPr>
              <w:t xml:space="preserve"> TreeView</w:t>
            </w: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sng</w:t>
            </w:r>
            <w:r w:rsidRPr="00D931DB">
              <w:rPr>
                <w:rFonts w:ascii="Arial" w:hAnsi="Arial" w:cs="Arial"/>
                <w:sz w:val="20"/>
              </w:rPr>
              <w:t xml:space="preserve"> Single</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dc</w:t>
            </w:r>
            <w:r w:rsidRPr="00D931DB">
              <w:rPr>
                <w:rFonts w:ascii="Arial" w:hAnsi="Arial" w:cs="Arial"/>
                <w:sz w:val="20"/>
              </w:rPr>
              <w:t xml:space="preserve"> DataColumn</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lb</w:t>
            </w:r>
            <w:r w:rsidRPr="00D931DB">
              <w:rPr>
                <w:rFonts w:ascii="Arial" w:hAnsi="Arial" w:cs="Arial"/>
                <w:sz w:val="20"/>
              </w:rPr>
              <w:t xml:space="preserve"> ListBox</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tmr</w:t>
            </w:r>
            <w:r w:rsidRPr="00D931DB">
              <w:rPr>
                <w:rFonts w:ascii="Arial" w:hAnsi="Arial" w:cs="Arial"/>
                <w:sz w:val="20"/>
              </w:rPr>
              <w:t xml:space="preserve"> Timer</w:t>
            </w: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bln</w:t>
            </w:r>
            <w:r w:rsidRPr="00D931DB">
              <w:rPr>
                <w:rFonts w:ascii="Arial" w:hAnsi="Arial" w:cs="Arial"/>
                <w:sz w:val="20"/>
              </w:rPr>
              <w:t xml:space="preserve"> Boolean</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astr</w:t>
            </w:r>
            <w:r w:rsidRPr="00D931DB">
              <w:rPr>
                <w:rFonts w:ascii="Arial" w:hAnsi="Arial" w:cs="Arial"/>
                <w:sz w:val="20"/>
              </w:rPr>
              <w:t xml:space="preserve"> String()</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chk</w:t>
            </w:r>
            <w:r w:rsidRPr="00D931DB">
              <w:rPr>
                <w:rFonts w:ascii="Arial" w:hAnsi="Arial" w:cs="Arial"/>
                <w:sz w:val="20"/>
              </w:rPr>
              <w:t xml:space="preserve"> Checkbox</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byt</w:t>
            </w:r>
            <w:r w:rsidRPr="00D931DB">
              <w:rPr>
                <w:rFonts w:ascii="Arial" w:hAnsi="Arial" w:cs="Arial"/>
                <w:sz w:val="20"/>
              </w:rPr>
              <w:t xml:space="preserve"> Byte</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aint</w:t>
            </w:r>
            <w:r w:rsidRPr="00D931DB">
              <w:rPr>
                <w:rFonts w:ascii="Arial" w:hAnsi="Arial" w:cs="Arial"/>
                <w:sz w:val="20"/>
              </w:rPr>
              <w:t xml:space="preserve"> Int()</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btn</w:t>
            </w:r>
            <w:r w:rsidRPr="00D931DB">
              <w:rPr>
                <w:rFonts w:ascii="Arial" w:hAnsi="Arial" w:cs="Arial"/>
                <w:sz w:val="20"/>
              </w:rPr>
              <w:t xml:space="preserve"> Button</w:t>
            </w:r>
          </w:p>
        </w:tc>
        <w:tc>
          <w:tcPr>
            <w:tcW w:w="2319" w:type="dxa"/>
          </w:tcPr>
          <w:p w:rsidR="00F035D5" w:rsidRPr="00D931DB" w:rsidRDefault="00F035D5" w:rsidP="00381DA0">
            <w:pPr>
              <w:rPr>
                <w:rFonts w:ascii="Arial" w:hAnsi="Arial" w:cs="Arial"/>
                <w:b/>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vnt</w:t>
            </w:r>
            <w:r w:rsidRPr="00D931DB">
              <w:rPr>
                <w:rFonts w:ascii="Arial" w:hAnsi="Arial" w:cs="Arial"/>
                <w:sz w:val="20"/>
              </w:rPr>
              <w:t xml:space="preserve"> Variant</w:t>
            </w:r>
          </w:p>
        </w:tc>
        <w:tc>
          <w:tcPr>
            <w:tcW w:w="2319" w:type="dxa"/>
          </w:tcPr>
          <w:p w:rsidR="00F035D5" w:rsidRPr="00D931DB" w:rsidRDefault="00F035D5" w:rsidP="00381DA0">
            <w:pPr>
              <w:rPr>
                <w:rFonts w:ascii="Arial" w:hAnsi="Arial" w:cs="Arial"/>
                <w:b/>
                <w:sz w:val="20"/>
              </w:rPr>
            </w:pPr>
            <w:r w:rsidRPr="00D931DB">
              <w:rPr>
                <w:rFonts w:ascii="Arial" w:hAnsi="Arial" w:cs="Arial"/>
                <w:b/>
                <w:sz w:val="20"/>
              </w:rPr>
              <w:t xml:space="preserve">ex </w:t>
            </w:r>
            <w:r w:rsidRPr="00D931DB">
              <w:rPr>
                <w:rFonts w:ascii="Arial" w:hAnsi="Arial" w:cs="Arial"/>
                <w:sz w:val="20"/>
              </w:rPr>
              <w:t>Exception</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div</w:t>
            </w:r>
            <w:r w:rsidRPr="00D931DB">
              <w:rPr>
                <w:rFonts w:ascii="Arial" w:hAnsi="Arial" w:cs="Arial"/>
                <w:sz w:val="20"/>
              </w:rPr>
              <w:t xml:space="preserve"> Div</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str</w:t>
            </w:r>
            <w:r w:rsidRPr="00D931DB">
              <w:rPr>
                <w:rFonts w:ascii="Arial" w:hAnsi="Arial" w:cs="Arial"/>
                <w:sz w:val="20"/>
              </w:rPr>
              <w:t xml:space="preserve"> String</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bv</w:t>
            </w:r>
            <w:r w:rsidRPr="00D931DB">
              <w:rPr>
                <w:rFonts w:ascii="Arial" w:hAnsi="Arial" w:cs="Arial"/>
                <w:sz w:val="20"/>
              </w:rPr>
              <w:t xml:space="preserve"> ByVal</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tbl</w:t>
            </w:r>
            <w:r w:rsidRPr="00D931DB">
              <w:rPr>
                <w:rFonts w:ascii="Arial" w:hAnsi="Arial" w:cs="Arial"/>
                <w:sz w:val="20"/>
              </w:rPr>
              <w:t xml:space="preserve"> Table</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dat</w:t>
            </w:r>
            <w:r w:rsidRPr="00D931DB">
              <w:rPr>
                <w:rFonts w:ascii="Arial" w:hAnsi="Arial" w:cs="Arial"/>
                <w:sz w:val="20"/>
              </w:rPr>
              <w:t xml:space="preserve"> Date</w:t>
            </w:r>
          </w:p>
        </w:tc>
        <w:tc>
          <w:tcPr>
            <w:tcW w:w="2319" w:type="dxa"/>
          </w:tcPr>
          <w:p w:rsidR="00F035D5" w:rsidRPr="00D931DB" w:rsidRDefault="00F035D5" w:rsidP="00381DA0">
            <w:pPr>
              <w:rPr>
                <w:rFonts w:ascii="Arial" w:hAnsi="Arial" w:cs="Arial"/>
                <w:b/>
                <w:sz w:val="20"/>
              </w:rPr>
            </w:pPr>
            <w:r w:rsidRPr="00D931DB">
              <w:rPr>
                <w:rFonts w:ascii="Arial" w:hAnsi="Arial" w:cs="Arial"/>
                <w:b/>
                <w:sz w:val="20"/>
              </w:rPr>
              <w:t xml:space="preserve">br </w:t>
            </w:r>
            <w:r w:rsidRPr="00D931DB">
              <w:rPr>
                <w:rFonts w:ascii="Arial" w:hAnsi="Arial" w:cs="Arial"/>
                <w:sz w:val="20"/>
              </w:rPr>
              <w:t>ByRef</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hdn</w:t>
            </w:r>
            <w:r w:rsidRPr="00D931DB">
              <w:rPr>
                <w:rFonts w:ascii="Arial" w:hAnsi="Arial" w:cs="Arial"/>
                <w:sz w:val="20"/>
              </w:rPr>
              <w:t xml:space="preserve"> HiddenField</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chr</w:t>
            </w:r>
            <w:r w:rsidRPr="00D931DB">
              <w:rPr>
                <w:rFonts w:ascii="Arial" w:hAnsi="Arial" w:cs="Arial"/>
                <w:sz w:val="20"/>
              </w:rPr>
              <w:t xml:space="preserve"> Char</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 xml:space="preserve">adr </w:t>
            </w:r>
            <w:r w:rsidRPr="00D931DB">
              <w:rPr>
                <w:rFonts w:ascii="Arial" w:hAnsi="Arial" w:cs="Arial"/>
                <w:sz w:val="20"/>
              </w:rPr>
              <w:t>DataRow()</w:t>
            </w:r>
          </w:p>
        </w:tc>
        <w:tc>
          <w:tcPr>
            <w:tcW w:w="2319" w:type="dxa"/>
          </w:tcPr>
          <w:p w:rsidR="00F035D5" w:rsidRPr="00D931DB" w:rsidRDefault="00F035D5" w:rsidP="00381DA0">
            <w:pPr>
              <w:rPr>
                <w:rFonts w:ascii="Arial" w:hAnsi="Arial" w:cs="Arial"/>
                <w:sz w:val="20"/>
              </w:rPr>
            </w:pPr>
            <w:r w:rsidRPr="00D931DB">
              <w:rPr>
                <w:rFonts w:ascii="Arial" w:hAnsi="Arial" w:cs="Arial"/>
                <w:b/>
                <w:sz w:val="20"/>
              </w:rPr>
              <w:t>img</w:t>
            </w:r>
            <w:r w:rsidRPr="00D931DB">
              <w:rPr>
                <w:rFonts w:ascii="Arial" w:hAnsi="Arial" w:cs="Arial"/>
                <w:sz w:val="20"/>
              </w:rPr>
              <w:t xml:space="preserve"> Image</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dec</w:t>
            </w:r>
            <w:r w:rsidRPr="00D931DB">
              <w:rPr>
                <w:rFonts w:ascii="Arial" w:hAnsi="Arial" w:cs="Arial"/>
                <w:sz w:val="20"/>
              </w:rPr>
              <w:t xml:space="preserve"> Decimal</w:t>
            </w:r>
          </w:p>
        </w:tc>
        <w:tc>
          <w:tcPr>
            <w:tcW w:w="2319" w:type="dxa"/>
          </w:tcPr>
          <w:p w:rsidR="00F035D5" w:rsidRPr="00D931DB" w:rsidRDefault="00F035D5" w:rsidP="00381DA0">
            <w:pPr>
              <w:rPr>
                <w:rFonts w:ascii="Arial" w:hAnsi="Arial" w:cs="Arial"/>
                <w:sz w:val="20"/>
              </w:rPr>
            </w:pPr>
          </w:p>
        </w:tc>
        <w:tc>
          <w:tcPr>
            <w:tcW w:w="2319" w:type="dxa"/>
          </w:tcPr>
          <w:p w:rsidR="00F035D5" w:rsidRPr="00D931DB" w:rsidRDefault="00F035D5" w:rsidP="00381DA0">
            <w:pPr>
              <w:rPr>
                <w:rFonts w:ascii="Arial" w:hAnsi="Arial" w:cs="Arial"/>
                <w:sz w:val="20"/>
              </w:rPr>
            </w:pPr>
            <w:r w:rsidRPr="00D931DB">
              <w:rPr>
                <w:rFonts w:ascii="Arial" w:hAnsi="Arial" w:cs="Arial"/>
                <w:b/>
                <w:sz w:val="20"/>
              </w:rPr>
              <w:t xml:space="preserve">fm </w:t>
            </w:r>
            <w:r w:rsidRPr="00D931DB">
              <w:rPr>
                <w:rFonts w:ascii="Arial" w:hAnsi="Arial" w:cs="Arial"/>
                <w:sz w:val="20"/>
              </w:rPr>
              <w:t>iFrame</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obj</w:t>
            </w:r>
            <w:r w:rsidRPr="00D931DB">
              <w:rPr>
                <w:rFonts w:ascii="Arial" w:hAnsi="Arial" w:cs="Arial"/>
                <w:sz w:val="20"/>
              </w:rPr>
              <w:t xml:space="preserve"> Object</w:t>
            </w:r>
          </w:p>
        </w:tc>
        <w:tc>
          <w:tcPr>
            <w:tcW w:w="2319" w:type="dxa"/>
          </w:tcPr>
          <w:p w:rsidR="00F035D5" w:rsidRPr="00D931DB" w:rsidRDefault="00F035D5" w:rsidP="00381DA0">
            <w:pPr>
              <w:rPr>
                <w:rFonts w:ascii="Arial" w:hAnsi="Arial" w:cs="Arial"/>
                <w:sz w:val="20"/>
              </w:rPr>
            </w:pPr>
          </w:p>
        </w:tc>
        <w:tc>
          <w:tcPr>
            <w:tcW w:w="2319" w:type="dxa"/>
          </w:tcPr>
          <w:p w:rsidR="00F035D5" w:rsidRPr="00D931DB" w:rsidRDefault="00F035D5" w:rsidP="00381DA0">
            <w:pPr>
              <w:rPr>
                <w:rFonts w:ascii="Arial" w:hAnsi="Arial" w:cs="Arial"/>
                <w:sz w:val="20"/>
              </w:rPr>
            </w:pPr>
            <w:r w:rsidRPr="00D931DB">
              <w:rPr>
                <w:rFonts w:ascii="Arial" w:hAnsi="Arial" w:cs="Arial"/>
                <w:b/>
                <w:sz w:val="20"/>
              </w:rPr>
              <w:t>fl</w:t>
            </w:r>
            <w:r w:rsidRPr="00D931DB">
              <w:rPr>
                <w:rFonts w:ascii="Arial" w:hAnsi="Arial" w:cs="Arial"/>
                <w:sz w:val="20"/>
              </w:rPr>
              <w:t xml:space="preserve"> InputFile</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sbr</w:t>
            </w:r>
            <w:r w:rsidRPr="00D931DB">
              <w:rPr>
                <w:rFonts w:ascii="Arial" w:hAnsi="Arial" w:cs="Arial"/>
                <w:sz w:val="20"/>
              </w:rPr>
              <w:t xml:space="preserve"> StringBuilder</w:t>
            </w:r>
          </w:p>
        </w:tc>
        <w:tc>
          <w:tcPr>
            <w:tcW w:w="2319" w:type="dxa"/>
          </w:tcPr>
          <w:p w:rsidR="00F035D5" w:rsidRPr="00D931DB" w:rsidRDefault="00F035D5" w:rsidP="00381DA0">
            <w:pPr>
              <w:rPr>
                <w:rFonts w:ascii="Arial" w:hAnsi="Arial" w:cs="Arial"/>
                <w:sz w:val="20"/>
              </w:rPr>
            </w:pPr>
          </w:p>
        </w:tc>
        <w:tc>
          <w:tcPr>
            <w:tcW w:w="2319" w:type="dxa"/>
          </w:tcPr>
          <w:p w:rsidR="00F035D5" w:rsidRPr="00D931DB" w:rsidRDefault="00F035D5" w:rsidP="00381DA0">
            <w:pPr>
              <w:rPr>
                <w:rFonts w:ascii="Arial" w:hAnsi="Arial" w:cs="Arial"/>
                <w:sz w:val="20"/>
              </w:rPr>
            </w:pPr>
            <w:r w:rsidRPr="00D931DB">
              <w:rPr>
                <w:rFonts w:ascii="Arial" w:hAnsi="Arial" w:cs="Arial"/>
                <w:b/>
                <w:sz w:val="20"/>
              </w:rPr>
              <w:t>rbtn</w:t>
            </w:r>
            <w:r w:rsidRPr="00D931DB">
              <w:rPr>
                <w:rFonts w:ascii="Arial" w:hAnsi="Arial" w:cs="Arial"/>
                <w:sz w:val="20"/>
              </w:rPr>
              <w:t xml:space="preserve"> RadioButtion</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b/>
                <w:sz w:val="20"/>
              </w:rPr>
            </w:pPr>
            <w:r w:rsidRPr="00D931DB">
              <w:rPr>
                <w:rFonts w:ascii="Arial" w:hAnsi="Arial" w:cs="Arial"/>
                <w:b/>
                <w:sz w:val="20"/>
              </w:rPr>
              <w:t>hsh</w:t>
            </w:r>
            <w:r w:rsidRPr="00D931DB">
              <w:rPr>
                <w:rFonts w:ascii="Arial" w:hAnsi="Arial" w:cs="Arial"/>
                <w:sz w:val="20"/>
              </w:rPr>
              <w:t xml:space="preserve"> Hashtable</w:t>
            </w:r>
          </w:p>
        </w:tc>
        <w:tc>
          <w:tcPr>
            <w:tcW w:w="2319" w:type="dxa"/>
          </w:tcPr>
          <w:p w:rsidR="00F035D5" w:rsidRPr="00D931DB" w:rsidRDefault="00F035D5" w:rsidP="00381DA0">
            <w:pPr>
              <w:rPr>
                <w:rFonts w:ascii="Arial" w:hAnsi="Arial" w:cs="Arial"/>
                <w:sz w:val="20"/>
              </w:rPr>
            </w:pPr>
          </w:p>
        </w:tc>
        <w:tc>
          <w:tcPr>
            <w:tcW w:w="2319" w:type="dxa"/>
          </w:tcPr>
          <w:p w:rsidR="00F035D5" w:rsidRPr="00D931DB" w:rsidRDefault="00F035D5" w:rsidP="00381DA0">
            <w:pPr>
              <w:rPr>
                <w:rFonts w:ascii="Arial" w:hAnsi="Arial" w:cs="Arial"/>
                <w:sz w:val="20"/>
              </w:rPr>
            </w:pPr>
            <w:r w:rsidRPr="00D931DB">
              <w:rPr>
                <w:rFonts w:ascii="Arial" w:hAnsi="Arial" w:cs="Arial"/>
                <w:b/>
                <w:sz w:val="20"/>
              </w:rPr>
              <w:t>lv</w:t>
            </w:r>
            <w:r w:rsidRPr="00D931DB">
              <w:rPr>
                <w:rFonts w:ascii="Arial" w:hAnsi="Arial" w:cs="Arial"/>
                <w:sz w:val="20"/>
              </w:rPr>
              <w:t xml:space="preserve"> ListView</w:t>
            </w:r>
          </w:p>
        </w:tc>
        <w:tc>
          <w:tcPr>
            <w:tcW w:w="2319" w:type="dxa"/>
          </w:tcPr>
          <w:p w:rsidR="00F035D5" w:rsidRPr="00D931DB" w:rsidRDefault="00F035D5" w:rsidP="00381DA0">
            <w:pPr>
              <w:rPr>
                <w:rFonts w:ascii="Arial" w:hAnsi="Arial" w:cs="Arial"/>
                <w:sz w:val="20"/>
              </w:rPr>
            </w:pPr>
          </w:p>
        </w:tc>
      </w:tr>
      <w:tr w:rsidR="00F035D5" w:rsidRPr="00D931DB" w:rsidTr="00381DA0">
        <w:trPr>
          <w:trHeight w:val="265"/>
        </w:trPr>
        <w:tc>
          <w:tcPr>
            <w:tcW w:w="2319" w:type="dxa"/>
          </w:tcPr>
          <w:p w:rsidR="00F035D5" w:rsidRPr="00D931DB" w:rsidRDefault="00F035D5" w:rsidP="00381DA0">
            <w:pPr>
              <w:rPr>
                <w:rFonts w:ascii="Arial" w:hAnsi="Arial" w:cs="Arial"/>
                <w:sz w:val="20"/>
              </w:rPr>
            </w:pPr>
            <w:r w:rsidRPr="00D931DB">
              <w:rPr>
                <w:rFonts w:ascii="Arial" w:hAnsi="Arial" w:cs="Arial"/>
                <w:b/>
                <w:sz w:val="20"/>
              </w:rPr>
              <w:t>arr</w:t>
            </w:r>
            <w:r w:rsidRPr="00D931DB">
              <w:rPr>
                <w:rFonts w:ascii="Arial" w:hAnsi="Arial" w:cs="Arial"/>
                <w:sz w:val="20"/>
              </w:rPr>
              <w:t xml:space="preserve"> Array</w:t>
            </w:r>
          </w:p>
        </w:tc>
        <w:tc>
          <w:tcPr>
            <w:tcW w:w="2319" w:type="dxa"/>
          </w:tcPr>
          <w:p w:rsidR="00F035D5" w:rsidRPr="00D931DB" w:rsidRDefault="00F035D5" w:rsidP="00381DA0">
            <w:pPr>
              <w:rPr>
                <w:rFonts w:ascii="Arial" w:hAnsi="Arial" w:cs="Arial"/>
                <w:sz w:val="20"/>
              </w:rPr>
            </w:pPr>
          </w:p>
        </w:tc>
        <w:tc>
          <w:tcPr>
            <w:tcW w:w="2319" w:type="dxa"/>
          </w:tcPr>
          <w:p w:rsidR="00F035D5" w:rsidRPr="00D931DB" w:rsidRDefault="00F035D5" w:rsidP="00381DA0">
            <w:pPr>
              <w:rPr>
                <w:rFonts w:ascii="Arial" w:hAnsi="Arial" w:cs="Arial"/>
                <w:sz w:val="20"/>
              </w:rPr>
            </w:pPr>
            <w:r w:rsidRPr="00D931DB">
              <w:rPr>
                <w:rFonts w:ascii="Arial" w:hAnsi="Arial" w:cs="Arial"/>
                <w:b/>
                <w:sz w:val="20"/>
              </w:rPr>
              <w:t>gv</w:t>
            </w:r>
            <w:r w:rsidRPr="00D931DB">
              <w:rPr>
                <w:rFonts w:ascii="Arial" w:hAnsi="Arial" w:cs="Arial"/>
                <w:sz w:val="20"/>
              </w:rPr>
              <w:t xml:space="preserve"> GridView</w:t>
            </w:r>
          </w:p>
        </w:tc>
        <w:tc>
          <w:tcPr>
            <w:tcW w:w="2319" w:type="dxa"/>
          </w:tcPr>
          <w:p w:rsidR="00F035D5" w:rsidRPr="00D931DB" w:rsidRDefault="00F035D5" w:rsidP="00381DA0">
            <w:pPr>
              <w:rPr>
                <w:rFonts w:ascii="Arial" w:hAnsi="Arial" w:cs="Arial"/>
                <w:sz w:val="20"/>
              </w:rPr>
            </w:pPr>
          </w:p>
        </w:tc>
      </w:tr>
      <w:tr w:rsidR="00F035D5" w:rsidRPr="00D931DB" w:rsidTr="00381DA0">
        <w:trPr>
          <w:trHeight w:val="282"/>
        </w:trPr>
        <w:tc>
          <w:tcPr>
            <w:tcW w:w="2319" w:type="dxa"/>
          </w:tcPr>
          <w:p w:rsidR="00F035D5" w:rsidRPr="00D931DB" w:rsidRDefault="00F035D5" w:rsidP="00381DA0">
            <w:pPr>
              <w:rPr>
                <w:rFonts w:ascii="Arial" w:hAnsi="Arial" w:cs="Arial"/>
                <w:sz w:val="20"/>
              </w:rPr>
            </w:pPr>
            <w:r w:rsidRPr="00D931DB">
              <w:rPr>
                <w:rFonts w:ascii="Arial" w:hAnsi="Arial" w:cs="Arial"/>
                <w:b/>
                <w:sz w:val="20"/>
              </w:rPr>
              <w:t>als</w:t>
            </w:r>
            <w:r w:rsidRPr="00D931DB">
              <w:rPr>
                <w:rFonts w:ascii="Arial" w:hAnsi="Arial" w:cs="Arial"/>
                <w:sz w:val="20"/>
              </w:rPr>
              <w:t xml:space="preserve"> ArrayList</w:t>
            </w:r>
          </w:p>
        </w:tc>
        <w:tc>
          <w:tcPr>
            <w:tcW w:w="2319" w:type="dxa"/>
          </w:tcPr>
          <w:p w:rsidR="00F035D5" w:rsidRPr="00D931DB" w:rsidRDefault="00F035D5" w:rsidP="00381DA0">
            <w:pPr>
              <w:rPr>
                <w:rFonts w:ascii="Arial" w:hAnsi="Arial" w:cs="Arial"/>
                <w:sz w:val="20"/>
              </w:rPr>
            </w:pPr>
          </w:p>
        </w:tc>
        <w:tc>
          <w:tcPr>
            <w:tcW w:w="2319" w:type="dxa"/>
          </w:tcPr>
          <w:p w:rsidR="00F035D5" w:rsidRPr="00D931DB" w:rsidRDefault="00F035D5" w:rsidP="00381DA0">
            <w:pPr>
              <w:rPr>
                <w:rFonts w:ascii="Arial" w:hAnsi="Arial" w:cs="Arial"/>
                <w:sz w:val="20"/>
              </w:rPr>
            </w:pPr>
            <w:r w:rsidRPr="00D931DB">
              <w:rPr>
                <w:rFonts w:ascii="Arial" w:hAnsi="Arial" w:cs="Arial"/>
                <w:b/>
                <w:sz w:val="20"/>
              </w:rPr>
              <w:t>fv</w:t>
            </w:r>
            <w:r w:rsidRPr="00D931DB">
              <w:rPr>
                <w:rFonts w:ascii="Arial" w:hAnsi="Arial" w:cs="Arial"/>
                <w:sz w:val="20"/>
              </w:rPr>
              <w:t xml:space="preserve"> FormView</w:t>
            </w:r>
          </w:p>
        </w:tc>
        <w:tc>
          <w:tcPr>
            <w:tcW w:w="2319" w:type="dxa"/>
          </w:tcPr>
          <w:p w:rsidR="00F035D5" w:rsidRPr="00D931DB" w:rsidRDefault="00F035D5" w:rsidP="00381DA0">
            <w:pPr>
              <w:rPr>
                <w:rFonts w:ascii="Arial" w:hAnsi="Arial" w:cs="Arial"/>
                <w:sz w:val="20"/>
              </w:rPr>
            </w:pPr>
          </w:p>
        </w:tc>
      </w:tr>
    </w:tbl>
    <w:p w:rsidR="00F035D5" w:rsidRPr="007A370F" w:rsidRDefault="00F035D5" w:rsidP="00F035D5">
      <w:pPr>
        <w:ind w:left="-360" w:firstLine="360"/>
      </w:pPr>
    </w:p>
    <w:p w:rsidR="00F035D5" w:rsidRPr="0096359C" w:rsidRDefault="00F035D5" w:rsidP="00F035D5">
      <w:pPr>
        <w:rPr>
          <w:rFonts w:ascii="Arial" w:hAnsi="Arial" w:cs="Arial"/>
          <w:sz w:val="20"/>
        </w:rPr>
      </w:pPr>
      <w:r w:rsidRPr="0096359C">
        <w:rPr>
          <w:rFonts w:ascii="Arial" w:hAnsi="Arial" w:cs="Arial"/>
          <w:sz w:val="20"/>
        </w:rPr>
        <w:t xml:space="preserve">If a variable is of an array, then the above declaration types should be prefixed with </w:t>
      </w:r>
      <w:r>
        <w:rPr>
          <w:rFonts w:ascii="Arial" w:hAnsi="Arial" w:cs="Arial"/>
          <w:sz w:val="20"/>
        </w:rPr>
        <w:t>“</w:t>
      </w:r>
      <w:r w:rsidRPr="0096359C">
        <w:rPr>
          <w:rFonts w:ascii="Arial" w:hAnsi="Arial" w:cs="Arial"/>
          <w:sz w:val="20"/>
        </w:rPr>
        <w:t>a</w:t>
      </w:r>
      <w:r>
        <w:rPr>
          <w:rFonts w:ascii="Arial" w:hAnsi="Arial" w:cs="Arial"/>
          <w:sz w:val="20"/>
        </w:rPr>
        <w:t>”</w:t>
      </w:r>
      <w:r w:rsidRPr="0096359C">
        <w:rPr>
          <w:rFonts w:ascii="Arial" w:hAnsi="Arial" w:cs="Arial"/>
          <w:sz w:val="20"/>
        </w:rPr>
        <w:t xml:space="preserve">. </w:t>
      </w:r>
    </w:p>
    <w:p w:rsidR="00F035D5" w:rsidRPr="0096359C" w:rsidRDefault="00F035D5" w:rsidP="00F035D5">
      <w:pPr>
        <w:rPr>
          <w:rFonts w:ascii="Arial" w:hAnsi="Arial" w:cs="Arial"/>
          <w:sz w:val="20"/>
        </w:rPr>
      </w:pPr>
      <w:r w:rsidRPr="0096359C">
        <w:rPr>
          <w:rFonts w:ascii="Arial" w:hAnsi="Arial" w:cs="Arial"/>
          <w:sz w:val="20"/>
        </w:rPr>
        <w:t xml:space="preserve">Example:  </w:t>
      </w:r>
    </w:p>
    <w:p w:rsidR="00CB12B9" w:rsidRPr="00CB12B9" w:rsidRDefault="00CB12B9" w:rsidP="00CB12B9">
      <w:pPr>
        <w:autoSpaceDE w:val="0"/>
        <w:autoSpaceDN w:val="0"/>
        <w:adjustRightInd w:val="0"/>
        <w:spacing w:after="0" w:line="240" w:lineRule="auto"/>
        <w:rPr>
          <w:rFonts w:ascii="Consolas" w:hAnsi="Consolas" w:cs="Consolas"/>
          <w:sz w:val="19"/>
          <w:szCs w:val="19"/>
        </w:rPr>
      </w:pPr>
      <w:r w:rsidRPr="00CB12B9">
        <w:rPr>
          <w:rFonts w:ascii="Consolas" w:hAnsi="Consolas" w:cs="Consolas"/>
          <w:color w:val="0000FF"/>
          <w:sz w:val="19"/>
          <w:szCs w:val="19"/>
        </w:rPr>
        <w:t>Public</w:t>
      </w:r>
      <w:r w:rsidRPr="00CB12B9">
        <w:rPr>
          <w:rFonts w:ascii="Consolas" w:hAnsi="Consolas" w:cs="Consolas"/>
          <w:sz w:val="19"/>
          <w:szCs w:val="19"/>
        </w:rPr>
        <w:t xml:space="preserve"> pub_aintScores(4) </w:t>
      </w:r>
      <w:r w:rsidRPr="00CB12B9">
        <w:rPr>
          <w:rFonts w:ascii="Consolas" w:hAnsi="Consolas" w:cs="Consolas"/>
          <w:color w:val="0000FF"/>
          <w:sz w:val="19"/>
          <w:szCs w:val="19"/>
        </w:rPr>
        <w:t>As</w:t>
      </w:r>
      <w:r w:rsidRPr="00CB12B9">
        <w:rPr>
          <w:rFonts w:ascii="Consolas" w:hAnsi="Consolas" w:cs="Consolas"/>
          <w:sz w:val="19"/>
          <w:szCs w:val="19"/>
        </w:rPr>
        <w:t xml:space="preserve"> </w:t>
      </w:r>
      <w:r w:rsidRPr="00CB12B9">
        <w:rPr>
          <w:rFonts w:ascii="Consolas" w:hAnsi="Consolas" w:cs="Consolas"/>
          <w:color w:val="0000FF"/>
          <w:sz w:val="19"/>
          <w:szCs w:val="19"/>
        </w:rPr>
        <w:t>Integer</w:t>
      </w:r>
      <w:r w:rsidRPr="00CB12B9">
        <w:rPr>
          <w:rFonts w:ascii="Consolas" w:hAnsi="Consolas" w:cs="Consolas"/>
          <w:sz w:val="19"/>
          <w:szCs w:val="19"/>
        </w:rPr>
        <w:t xml:space="preserve"> </w:t>
      </w:r>
    </w:p>
    <w:p w:rsidR="00F035D5" w:rsidRDefault="00F035D5" w:rsidP="00C03418">
      <w:pPr>
        <w:pStyle w:val="Heading2"/>
        <w:numPr>
          <w:ilvl w:val="1"/>
          <w:numId w:val="3"/>
        </w:numPr>
        <w:ind w:left="432"/>
        <w:rPr>
          <w:sz w:val="22"/>
        </w:rPr>
      </w:pPr>
      <w:r w:rsidRPr="00AB433F">
        <w:rPr>
          <w:sz w:val="22"/>
        </w:rPr>
        <w:t>Name</w:t>
      </w:r>
    </w:p>
    <w:p w:rsidR="00F035D5" w:rsidRPr="009D1434" w:rsidRDefault="00F035D5" w:rsidP="00F035D5">
      <w:pPr>
        <w:rPr>
          <w:rFonts w:ascii="Arial" w:hAnsi="Arial" w:cs="Arial"/>
          <w:sz w:val="20"/>
        </w:rPr>
      </w:pPr>
      <w:r w:rsidRPr="009D1434">
        <w:rPr>
          <w:rFonts w:ascii="Arial" w:hAnsi="Arial" w:cs="Arial"/>
          <w:sz w:val="20"/>
        </w:rPr>
        <w:t>All variable names should be no fewer than 3 characters in length. Variable names</w:t>
      </w:r>
      <w:r>
        <w:rPr>
          <w:rFonts w:ascii="Arial" w:hAnsi="Arial" w:cs="Arial"/>
          <w:sz w:val="20"/>
        </w:rPr>
        <w:t xml:space="preserve"> </w:t>
      </w:r>
      <w:r w:rsidRPr="009D1434">
        <w:rPr>
          <w:rFonts w:ascii="Arial" w:hAnsi="Arial" w:cs="Arial"/>
          <w:sz w:val="20"/>
        </w:rPr>
        <w:t>should be meaningful and intuitive in their use. The use of x or I is not allowed as a name.</w:t>
      </w:r>
    </w:p>
    <w:p w:rsidR="00F035D5" w:rsidRDefault="00F035D5" w:rsidP="00C03418">
      <w:pPr>
        <w:pStyle w:val="Heading2"/>
        <w:numPr>
          <w:ilvl w:val="1"/>
          <w:numId w:val="3"/>
        </w:numPr>
        <w:ind w:left="432"/>
        <w:rPr>
          <w:sz w:val="22"/>
        </w:rPr>
      </w:pPr>
      <w:r>
        <w:rPr>
          <w:sz w:val="22"/>
        </w:rPr>
        <w:t>Constants</w:t>
      </w:r>
    </w:p>
    <w:p w:rsidR="00F035D5" w:rsidRPr="009D1434" w:rsidRDefault="00F035D5" w:rsidP="00F035D5">
      <w:pPr>
        <w:rPr>
          <w:rFonts w:ascii="Arial" w:hAnsi="Arial" w:cs="Arial"/>
          <w:sz w:val="20"/>
        </w:rPr>
      </w:pPr>
      <w:r w:rsidRPr="009D1434">
        <w:rPr>
          <w:rFonts w:ascii="Arial" w:hAnsi="Arial" w:cs="Arial"/>
          <w:sz w:val="20"/>
        </w:rPr>
        <w:t>All variable names should be no fewer than 3 characters in length. Variable names</w:t>
      </w:r>
      <w:r>
        <w:rPr>
          <w:rFonts w:ascii="Arial" w:hAnsi="Arial" w:cs="Arial"/>
          <w:sz w:val="20"/>
        </w:rPr>
        <w:t xml:space="preserve"> </w:t>
      </w:r>
      <w:r w:rsidRPr="009D1434">
        <w:rPr>
          <w:rFonts w:ascii="Arial" w:hAnsi="Arial" w:cs="Arial"/>
          <w:sz w:val="20"/>
        </w:rPr>
        <w:t>should be meaningful and intuitive in their use. The use of x or I is not allowed as a name.</w:t>
      </w:r>
    </w:p>
    <w:p w:rsidR="00F035D5" w:rsidRPr="00E80051" w:rsidRDefault="00F035D5" w:rsidP="00F035D5">
      <w:pPr>
        <w:rPr>
          <w:rFonts w:ascii="Arial" w:hAnsi="Arial" w:cs="Arial"/>
          <w:sz w:val="20"/>
        </w:rPr>
      </w:pPr>
      <w:r w:rsidRPr="00E80051">
        <w:rPr>
          <w:rFonts w:ascii="Arial" w:hAnsi="Arial" w:cs="Arial"/>
          <w:sz w:val="20"/>
        </w:rPr>
        <w:t xml:space="preserve">Constants are declared in all uppercase letters with the exception of the scope and declaration type prefixes. Constants do adhere to the rules of variable definition followed by the Name. </w:t>
      </w:r>
    </w:p>
    <w:p w:rsidR="00541D90" w:rsidRDefault="00F035D5" w:rsidP="0059550E">
      <w:pPr>
        <w:ind w:left="-360"/>
        <w:rPr>
          <w:rFonts w:ascii="Consolas" w:hAnsi="Consolas" w:cs="Consolas"/>
          <w:sz w:val="19"/>
          <w:szCs w:val="19"/>
        </w:rPr>
      </w:pPr>
      <w:r>
        <w:t xml:space="preserve"> </w:t>
      </w:r>
      <w:r>
        <w:tab/>
      </w:r>
      <w:r w:rsidRPr="00E80051">
        <w:rPr>
          <w:rFonts w:ascii="Arial" w:hAnsi="Arial" w:cs="Arial"/>
          <w:sz w:val="20"/>
        </w:rPr>
        <w:t xml:space="preserve">Example: </w:t>
      </w:r>
    </w:p>
    <w:p w:rsidR="00541D90" w:rsidRDefault="00541D90" w:rsidP="00541D90">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pub_strHOME_URL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"http://URL"</w:t>
      </w:r>
    </w:p>
    <w:p w:rsidR="00F035D5" w:rsidRPr="00E80051" w:rsidRDefault="00F035D5" w:rsidP="00F035D5">
      <w:pPr>
        <w:ind w:left="360" w:firstLine="360"/>
        <w:rPr>
          <w:rFonts w:ascii="Arial" w:hAnsi="Arial" w:cs="Arial"/>
          <w:sz w:val="20"/>
        </w:rPr>
      </w:pPr>
    </w:p>
    <w:p w:rsidR="00F035D5" w:rsidRDefault="00F035D5" w:rsidP="00F035D5">
      <w:pPr>
        <w:pStyle w:val="Heading2"/>
      </w:pPr>
      <w:r>
        <w:t>Classes</w:t>
      </w:r>
    </w:p>
    <w:p w:rsidR="00F035D5" w:rsidRPr="00BC6AAA" w:rsidDel="009712C4" w:rsidRDefault="00F035D5">
      <w:pPr>
        <w:rPr>
          <w:del w:id="63" w:author="thiruppathi" w:date="2011-06-09T16:23:00Z"/>
          <w:rFonts w:ascii="Arial" w:hAnsi="Arial" w:cs="Arial"/>
          <w:sz w:val="20"/>
        </w:rPr>
      </w:pPr>
      <w:r w:rsidRPr="00BC6AAA">
        <w:rPr>
          <w:rFonts w:ascii="Arial" w:hAnsi="Arial" w:cs="Arial"/>
          <w:sz w:val="20"/>
        </w:rPr>
        <w:t>All classes should be well thought out, compact in design, reusable, and well documented.</w:t>
      </w:r>
      <w:del w:id="64" w:author="thiruppathi" w:date="2011-06-09T16:23:00Z">
        <w:r w:rsidRPr="00BC6AAA" w:rsidDel="009712C4">
          <w:rPr>
            <w:rFonts w:ascii="Arial" w:hAnsi="Arial" w:cs="Arial"/>
            <w:sz w:val="20"/>
          </w:rPr>
          <w:delText xml:space="preserve"> The following is the format for class definition;  </w:delText>
        </w:r>
      </w:del>
    </w:p>
    <w:p w:rsidR="00FC1222" w:rsidDel="009712C4" w:rsidRDefault="00F035D5">
      <w:pPr>
        <w:rPr>
          <w:del w:id="65" w:author="thiruppathi" w:date="2011-06-09T16:23:00Z"/>
          <w:rFonts w:ascii="Arial" w:hAnsi="Arial" w:cs="Arial"/>
          <w:sz w:val="20"/>
        </w:rPr>
      </w:pPr>
      <w:del w:id="66" w:author="thiruppathi" w:date="2011-06-09T16:23:00Z">
        <w:r w:rsidRPr="00BC6AAA" w:rsidDel="009712C4">
          <w:rPr>
            <w:rFonts w:ascii="Arial" w:hAnsi="Arial" w:cs="Arial"/>
            <w:sz w:val="20"/>
          </w:rPr>
          <w:delText>&lt;</w:delText>
        </w:r>
        <w:r w:rsidR="00FC1222" w:rsidDel="009712C4">
          <w:rPr>
            <w:rFonts w:ascii="Arial" w:hAnsi="Arial" w:cs="Arial"/>
            <w:sz w:val="20"/>
          </w:rPr>
          <w:delText>MODULE</w:delText>
        </w:r>
        <w:r w:rsidRPr="00BC6AAA" w:rsidDel="009712C4">
          <w:rPr>
            <w:rFonts w:ascii="Arial" w:hAnsi="Arial" w:cs="Arial"/>
            <w:sz w:val="20"/>
          </w:rPr>
          <w:delText xml:space="preserve"> prefix&gt;_&lt;Name&gt; </w:delText>
        </w:r>
      </w:del>
    </w:p>
    <w:p w:rsidR="00F035D5" w:rsidRPr="00BC6AAA" w:rsidRDefault="00F035D5" w:rsidP="009712C4">
      <w:pPr>
        <w:rPr>
          <w:rFonts w:ascii="Arial" w:hAnsi="Arial" w:cs="Arial"/>
          <w:sz w:val="20"/>
        </w:rPr>
      </w:pPr>
      <w:del w:id="67" w:author="thiruppathi" w:date="2011-06-09T16:23:00Z">
        <w:r w:rsidRPr="00BC6AAA" w:rsidDel="009712C4">
          <w:rPr>
            <w:rFonts w:ascii="Arial" w:hAnsi="Arial" w:cs="Arial"/>
            <w:sz w:val="20"/>
          </w:rPr>
          <w:delText>When a type is defined in the name of a class, refer to the variable definition for the valid values</w:delText>
        </w:r>
      </w:del>
      <w:r w:rsidRPr="00BC6AAA">
        <w:rPr>
          <w:rFonts w:ascii="Arial" w:hAnsi="Arial" w:cs="Arial"/>
          <w:sz w:val="20"/>
        </w:rPr>
        <w:t>.</w:t>
      </w:r>
    </w:p>
    <w:p w:rsidR="00F035D5" w:rsidRDefault="00F035D5" w:rsidP="00C03418">
      <w:pPr>
        <w:pStyle w:val="Heading2"/>
        <w:numPr>
          <w:ilvl w:val="1"/>
          <w:numId w:val="4"/>
        </w:numPr>
        <w:ind w:left="432"/>
        <w:rPr>
          <w:sz w:val="22"/>
        </w:rPr>
      </w:pPr>
      <w:r>
        <w:rPr>
          <w:sz w:val="22"/>
        </w:rPr>
        <w:t>Definition</w:t>
      </w:r>
    </w:p>
    <w:p w:rsidR="00F035D5" w:rsidRDefault="00F035D5" w:rsidP="00F035D5">
      <w:pPr>
        <w:ind w:left="-360" w:firstLine="360"/>
      </w:pPr>
      <w:r>
        <w:t>Class name should be meaningful and intuitive to use and should be at least 8 characters in length.</w:t>
      </w:r>
    </w:p>
    <w:p w:rsidR="00F035D5" w:rsidRDefault="00F035D5" w:rsidP="00C03418">
      <w:pPr>
        <w:pStyle w:val="Heading2"/>
        <w:numPr>
          <w:ilvl w:val="1"/>
          <w:numId w:val="4"/>
        </w:numPr>
        <w:ind w:left="432"/>
        <w:rPr>
          <w:sz w:val="22"/>
        </w:rPr>
      </w:pPr>
      <w:r w:rsidRPr="00A07F15">
        <w:rPr>
          <w:sz w:val="22"/>
        </w:rPr>
        <w:lastRenderedPageBreak/>
        <w:t>Inheritance</w:t>
      </w:r>
      <w:r>
        <w:rPr>
          <w:sz w:val="22"/>
        </w:rPr>
        <w:tab/>
      </w:r>
    </w:p>
    <w:p w:rsidR="00F035D5" w:rsidRPr="004E07AE" w:rsidRDefault="00F035D5" w:rsidP="00F035D5">
      <w:pPr>
        <w:rPr>
          <w:rFonts w:ascii="Arial" w:hAnsi="Arial" w:cs="Arial"/>
          <w:sz w:val="20"/>
        </w:rPr>
      </w:pPr>
      <w:r w:rsidRPr="004E07AE">
        <w:rPr>
          <w:rFonts w:ascii="Arial" w:hAnsi="Arial" w:cs="Arial"/>
          <w:sz w:val="20"/>
        </w:rPr>
        <w:t>Classes should be built as compact and streamlined as possible and thought of as building blocks to be reused. Although all classes will not be inherited or bases classes for other classes, building reusable objects should always be the forethought in designing classes.</w:t>
      </w:r>
    </w:p>
    <w:p w:rsidR="00F035D5" w:rsidRDefault="00F035D5" w:rsidP="00C03418">
      <w:pPr>
        <w:pStyle w:val="Heading2"/>
        <w:numPr>
          <w:ilvl w:val="1"/>
          <w:numId w:val="4"/>
        </w:numPr>
        <w:ind w:left="432"/>
        <w:rPr>
          <w:sz w:val="22"/>
        </w:rPr>
      </w:pPr>
      <w:r>
        <w:rPr>
          <w:sz w:val="22"/>
        </w:rPr>
        <w:t>Polymorphism</w:t>
      </w:r>
      <w:r>
        <w:rPr>
          <w:sz w:val="22"/>
        </w:rPr>
        <w:tab/>
      </w:r>
    </w:p>
    <w:p w:rsidR="00F035D5" w:rsidRPr="004E07AE" w:rsidRDefault="00F035D5" w:rsidP="00F035D5">
      <w:pPr>
        <w:rPr>
          <w:rFonts w:ascii="Arial" w:hAnsi="Arial" w:cs="Arial"/>
          <w:sz w:val="20"/>
        </w:rPr>
      </w:pPr>
      <w:r w:rsidRPr="00036206">
        <w:rPr>
          <w:rFonts w:ascii="Arial" w:hAnsi="Arial" w:cs="Arial"/>
          <w:sz w:val="20"/>
        </w:rPr>
        <w:t xml:space="preserve">The use of polymorphism is encouraged. Polymorphism by nature breaks objects down into independent entities, streamlines code, makes object smaller, helps to isolate bugs, and limit the time necessary for maintenance. </w:t>
      </w:r>
      <w:del w:id="68" w:author="thiruppathi" w:date="2011-06-09T16:23:00Z">
        <w:r w:rsidRPr="00036206" w:rsidDel="009712C4">
          <w:rPr>
            <w:rFonts w:ascii="Arial" w:hAnsi="Arial" w:cs="Arial"/>
            <w:sz w:val="20"/>
          </w:rPr>
          <w:delText>The base class for any interface that is surrounded by a namespace should use the name of clsBase.</w:delText>
        </w:r>
      </w:del>
    </w:p>
    <w:p w:rsidR="00F035D5" w:rsidRDefault="00F035D5" w:rsidP="00C03418">
      <w:pPr>
        <w:pStyle w:val="Heading2"/>
        <w:numPr>
          <w:ilvl w:val="1"/>
          <w:numId w:val="4"/>
        </w:numPr>
        <w:ind w:left="432"/>
        <w:rPr>
          <w:sz w:val="22"/>
        </w:rPr>
      </w:pPr>
      <w:r>
        <w:rPr>
          <w:sz w:val="22"/>
        </w:rPr>
        <w:t>Design Patterns</w:t>
      </w:r>
      <w:r>
        <w:rPr>
          <w:sz w:val="22"/>
        </w:rPr>
        <w:tab/>
      </w:r>
    </w:p>
    <w:p w:rsidR="00F035D5" w:rsidRPr="00727220" w:rsidRDefault="00F035D5" w:rsidP="00F035D5">
      <w:pPr>
        <w:rPr>
          <w:rFonts w:ascii="Arial" w:hAnsi="Arial" w:cs="Arial"/>
          <w:sz w:val="20"/>
        </w:rPr>
      </w:pPr>
      <w:r w:rsidRPr="00727220">
        <w:rPr>
          <w:rFonts w:ascii="Arial" w:hAnsi="Arial" w:cs="Arial"/>
          <w:sz w:val="20"/>
        </w:rPr>
        <w:t xml:space="preserve">The understanding and use of Design Patterns is beneficial in the development and implementation of solid class structures. Wherever possible, Envision suggests that the Design Pattern practices be utilized. </w:t>
      </w:r>
    </w:p>
    <w:p w:rsidR="00F035D5" w:rsidRDefault="00F035D5" w:rsidP="00C03418">
      <w:pPr>
        <w:pStyle w:val="Heading2"/>
        <w:numPr>
          <w:ilvl w:val="1"/>
          <w:numId w:val="4"/>
        </w:numPr>
        <w:ind w:left="432"/>
        <w:rPr>
          <w:sz w:val="22"/>
        </w:rPr>
      </w:pPr>
      <w:r w:rsidRPr="00EC469B">
        <w:rPr>
          <w:sz w:val="22"/>
        </w:rPr>
        <w:t>Error Classes</w:t>
      </w:r>
      <w:r>
        <w:rPr>
          <w:sz w:val="22"/>
        </w:rPr>
        <w:tab/>
      </w:r>
    </w:p>
    <w:p w:rsidR="00F035D5" w:rsidRPr="004E07AE" w:rsidRDefault="00F035D5" w:rsidP="00F035D5">
      <w:pPr>
        <w:rPr>
          <w:rFonts w:ascii="Arial" w:hAnsi="Arial" w:cs="Arial"/>
          <w:sz w:val="20"/>
        </w:rPr>
      </w:pPr>
      <w:r>
        <w:rPr>
          <w:rFonts w:ascii="Arial" w:hAnsi="Arial" w:cs="Arial"/>
          <w:sz w:val="20"/>
        </w:rPr>
        <w:t>Application Error Classes are available in iInterchange Framework component</w:t>
      </w:r>
      <w:r w:rsidRPr="00727220">
        <w:rPr>
          <w:rFonts w:ascii="Arial" w:hAnsi="Arial" w:cs="Arial"/>
          <w:sz w:val="20"/>
        </w:rPr>
        <w:t xml:space="preserve">. </w:t>
      </w:r>
      <w:r>
        <w:rPr>
          <w:rFonts w:ascii="Arial" w:hAnsi="Arial" w:cs="Arial"/>
          <w:sz w:val="20"/>
        </w:rPr>
        <w:t xml:space="preserve">The use of Application Error Classes is to resolve the issues in the live environment quickly. The Errors should be thrown from Data Access layers, Business Logic layers and Presentation Layers. </w:t>
      </w:r>
      <w:r w:rsidRPr="003B7E48">
        <w:rPr>
          <w:rFonts w:ascii="Arial" w:hAnsi="Arial" w:cs="Arial"/>
          <w:sz w:val="20"/>
        </w:rPr>
        <w:t>Although they are very similar in their implementation and functionality, there will be cases where</w:t>
      </w:r>
      <w:r>
        <w:rPr>
          <w:rFonts w:ascii="Arial" w:hAnsi="Arial" w:cs="Arial"/>
          <w:sz w:val="20"/>
        </w:rPr>
        <w:t xml:space="preserve"> </w:t>
      </w:r>
      <w:r w:rsidRPr="003B7E48">
        <w:rPr>
          <w:rFonts w:ascii="Arial" w:hAnsi="Arial" w:cs="Arial"/>
          <w:sz w:val="20"/>
        </w:rPr>
        <w:t>the error messages thrown will be unique to the specific environment for which they belong.</w:t>
      </w:r>
      <w:r w:rsidRPr="00727220">
        <w:rPr>
          <w:rFonts w:ascii="Arial" w:hAnsi="Arial" w:cs="Arial"/>
          <w:sz w:val="20"/>
        </w:rPr>
        <w:t xml:space="preserve"> </w:t>
      </w:r>
    </w:p>
    <w:p w:rsidR="00F035D5" w:rsidRDefault="00F035D5" w:rsidP="00F035D5">
      <w:pPr>
        <w:pStyle w:val="Heading2"/>
      </w:pPr>
      <w:r w:rsidRPr="00B03F5B">
        <w:t>Methods</w:t>
      </w:r>
    </w:p>
    <w:p w:rsidR="009059C7" w:rsidRDefault="009059C7" w:rsidP="00AD48CB">
      <w:r>
        <w:t>Method names should be meaningful and in</w:t>
      </w:r>
      <w:r w:rsidR="00962E5E">
        <w:t xml:space="preserve">tuitive to use and should be at </w:t>
      </w:r>
      <w:r>
        <w:t xml:space="preserve">least </w:t>
      </w:r>
      <w:r w:rsidR="00962E5E">
        <w:t xml:space="preserve">6 </w:t>
      </w:r>
      <w:r>
        <w:t xml:space="preserve">characters in length. Avoid the use of the words Get and Set at the beginning of method name to separate methods.  Use overloading instead. </w:t>
      </w:r>
      <w:r w:rsidR="00266667">
        <w:br/>
      </w:r>
      <w:r>
        <w:t xml:space="preserve">Example:  </w:t>
      </w:r>
    </w:p>
    <w:p w:rsidR="00A32290" w:rsidRDefault="00A32290" w:rsidP="00A3229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pub_GetUserName()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A32290" w:rsidRDefault="00A32290" w:rsidP="00A322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pub_SetUserName(</w:t>
      </w:r>
      <w:r>
        <w:rPr>
          <w:rFonts w:ascii="Consolas" w:hAnsi="Consolas" w:cs="Consolas"/>
          <w:color w:val="0000FF"/>
          <w:sz w:val="19"/>
          <w:szCs w:val="19"/>
        </w:rPr>
        <w:t>ByVal</w:t>
      </w:r>
      <w:r>
        <w:rPr>
          <w:rFonts w:ascii="Consolas" w:hAnsi="Consolas" w:cs="Consolas"/>
          <w:sz w:val="19"/>
          <w:szCs w:val="19"/>
        </w:rPr>
        <w:t xml:space="preserve"> bv_Name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9059C7" w:rsidRDefault="009059C7" w:rsidP="00AD48CB"/>
    <w:p w:rsidR="00B27565" w:rsidRDefault="00AF68F9" w:rsidP="00C03418">
      <w:pPr>
        <w:pStyle w:val="Heading2"/>
        <w:numPr>
          <w:ilvl w:val="1"/>
          <w:numId w:val="5"/>
        </w:numPr>
        <w:ind w:left="432"/>
        <w:rPr>
          <w:sz w:val="22"/>
        </w:rPr>
      </w:pPr>
      <w:r w:rsidRPr="00AF68F9">
        <w:rPr>
          <w:sz w:val="22"/>
        </w:rPr>
        <w:t>Passed Parameters</w:t>
      </w:r>
    </w:p>
    <w:p w:rsidR="002877B8" w:rsidRPr="002877B8" w:rsidRDefault="002877B8" w:rsidP="007C0269">
      <w:pPr>
        <w:rPr>
          <w:rFonts w:ascii="Arial" w:hAnsi="Arial" w:cs="Arial"/>
          <w:sz w:val="20"/>
        </w:rPr>
      </w:pPr>
      <w:r w:rsidRPr="002877B8">
        <w:rPr>
          <w:rFonts w:ascii="Arial" w:hAnsi="Arial" w:cs="Arial"/>
          <w:sz w:val="20"/>
        </w:rPr>
        <w:t>Parameters should be passed in a manner for which they are being used. If the value of a parameter is to be changed within the method then it should be passed by reference</w:t>
      </w:r>
      <w:r>
        <w:rPr>
          <w:rFonts w:ascii="Arial" w:hAnsi="Arial" w:cs="Arial"/>
          <w:sz w:val="20"/>
        </w:rPr>
        <w:t xml:space="preserve"> </w:t>
      </w:r>
      <w:r w:rsidRPr="002877B8">
        <w:rPr>
          <w:rFonts w:ascii="Arial" w:hAnsi="Arial" w:cs="Arial"/>
          <w:sz w:val="20"/>
        </w:rPr>
        <w:t>otherwise passed by value. When declaring parameters, they should be explicitly</w:t>
      </w:r>
      <w:r>
        <w:rPr>
          <w:rFonts w:ascii="Arial" w:hAnsi="Arial" w:cs="Arial"/>
          <w:sz w:val="20"/>
        </w:rPr>
        <w:t xml:space="preserve"> </w:t>
      </w:r>
      <w:r w:rsidRPr="002877B8">
        <w:rPr>
          <w:rFonts w:ascii="Arial" w:hAnsi="Arial" w:cs="Arial"/>
          <w:sz w:val="20"/>
        </w:rPr>
        <w:t xml:space="preserve">defined as either passed by reference or by value. A parameter declaration is as follows: </w:t>
      </w:r>
    </w:p>
    <w:p w:rsidR="002877B8" w:rsidRPr="002877B8" w:rsidRDefault="002877B8" w:rsidP="007C0269">
      <w:pPr>
        <w:rPr>
          <w:rFonts w:ascii="Arial" w:hAnsi="Arial" w:cs="Arial"/>
          <w:sz w:val="20"/>
        </w:rPr>
      </w:pPr>
      <w:r w:rsidRPr="002877B8">
        <w:rPr>
          <w:rFonts w:ascii="Arial" w:hAnsi="Arial" w:cs="Arial"/>
          <w:sz w:val="20"/>
        </w:rPr>
        <w:t xml:space="preserve"> &lt;Usage&gt; &lt;prefix&gt;_&lt;declaration type&gt;&lt;Name&gt; AS &lt;datatype&gt; </w:t>
      </w:r>
    </w:p>
    <w:p w:rsidR="002877B8" w:rsidRPr="002877B8" w:rsidRDefault="002877B8" w:rsidP="007C0269">
      <w:pPr>
        <w:rPr>
          <w:rFonts w:ascii="Arial" w:hAnsi="Arial" w:cs="Arial"/>
          <w:sz w:val="20"/>
        </w:rPr>
      </w:pPr>
      <w:r w:rsidRPr="002877B8">
        <w:rPr>
          <w:rFonts w:ascii="Arial" w:hAnsi="Arial" w:cs="Arial"/>
          <w:sz w:val="20"/>
        </w:rPr>
        <w:t xml:space="preserve">Examples: </w:t>
      </w:r>
    </w:p>
    <w:p w:rsidR="00F053D7" w:rsidRPr="00F053D7" w:rsidRDefault="00F053D7" w:rsidP="00F053D7">
      <w:pPr>
        <w:pStyle w:val="ListParagraph"/>
        <w:autoSpaceDE w:val="0"/>
        <w:autoSpaceDN w:val="0"/>
        <w:adjustRightInd w:val="0"/>
        <w:spacing w:after="0" w:line="240" w:lineRule="auto"/>
        <w:ind w:left="0"/>
        <w:rPr>
          <w:rFonts w:ascii="Consolas" w:hAnsi="Consolas" w:cs="Consolas"/>
          <w:sz w:val="19"/>
          <w:szCs w:val="19"/>
        </w:rPr>
      </w:pPr>
      <w:r w:rsidRPr="00F053D7">
        <w:rPr>
          <w:rFonts w:ascii="Consolas" w:hAnsi="Consolas" w:cs="Consolas"/>
          <w:color w:val="0000FF"/>
          <w:sz w:val="19"/>
          <w:szCs w:val="19"/>
        </w:rPr>
        <w:t>ByRef</w:t>
      </w:r>
      <w:r w:rsidRPr="00F053D7">
        <w:rPr>
          <w:rFonts w:ascii="Consolas" w:hAnsi="Consolas" w:cs="Consolas"/>
          <w:sz w:val="19"/>
          <w:szCs w:val="19"/>
        </w:rPr>
        <w:t xml:space="preserve"> br_strName </w:t>
      </w:r>
      <w:r w:rsidRPr="00F053D7">
        <w:rPr>
          <w:rFonts w:ascii="Consolas" w:hAnsi="Consolas" w:cs="Consolas"/>
          <w:color w:val="0000FF"/>
          <w:sz w:val="19"/>
          <w:szCs w:val="19"/>
        </w:rPr>
        <w:t>as</w:t>
      </w:r>
      <w:r w:rsidRPr="00F053D7">
        <w:rPr>
          <w:rFonts w:ascii="Consolas" w:hAnsi="Consolas" w:cs="Consolas"/>
          <w:sz w:val="19"/>
          <w:szCs w:val="19"/>
        </w:rPr>
        <w:t xml:space="preserve"> </w:t>
      </w:r>
      <w:r w:rsidRPr="00F053D7">
        <w:rPr>
          <w:rFonts w:ascii="Consolas" w:hAnsi="Consolas" w:cs="Consolas"/>
          <w:color w:val="0000FF"/>
          <w:sz w:val="19"/>
          <w:szCs w:val="19"/>
        </w:rPr>
        <w:t>String</w:t>
      </w:r>
    </w:p>
    <w:p w:rsidR="00F053D7" w:rsidRPr="00F053D7" w:rsidRDefault="00F053D7" w:rsidP="00F053D7">
      <w:pPr>
        <w:pStyle w:val="ListParagraph"/>
        <w:autoSpaceDE w:val="0"/>
        <w:autoSpaceDN w:val="0"/>
        <w:adjustRightInd w:val="0"/>
        <w:spacing w:after="0" w:line="240" w:lineRule="auto"/>
        <w:ind w:left="0"/>
        <w:rPr>
          <w:rFonts w:ascii="Consolas" w:hAnsi="Consolas" w:cs="Consolas"/>
          <w:color w:val="0000FF"/>
          <w:sz w:val="19"/>
          <w:szCs w:val="19"/>
        </w:rPr>
      </w:pPr>
      <w:r w:rsidRPr="00F053D7">
        <w:rPr>
          <w:rFonts w:ascii="Consolas" w:hAnsi="Consolas" w:cs="Consolas"/>
          <w:color w:val="0000FF"/>
          <w:sz w:val="19"/>
          <w:szCs w:val="19"/>
        </w:rPr>
        <w:t>ByVal</w:t>
      </w:r>
      <w:r w:rsidRPr="00F053D7">
        <w:rPr>
          <w:rFonts w:ascii="Consolas" w:hAnsi="Consolas" w:cs="Consolas"/>
          <w:sz w:val="19"/>
          <w:szCs w:val="19"/>
        </w:rPr>
        <w:t xml:space="preserve"> bv_strName </w:t>
      </w:r>
      <w:r w:rsidRPr="00F053D7">
        <w:rPr>
          <w:rFonts w:ascii="Consolas" w:hAnsi="Consolas" w:cs="Consolas"/>
          <w:color w:val="0000FF"/>
          <w:sz w:val="19"/>
          <w:szCs w:val="19"/>
        </w:rPr>
        <w:t>as</w:t>
      </w:r>
      <w:r w:rsidRPr="00F053D7">
        <w:rPr>
          <w:rFonts w:ascii="Consolas" w:hAnsi="Consolas" w:cs="Consolas"/>
          <w:sz w:val="19"/>
          <w:szCs w:val="19"/>
        </w:rPr>
        <w:t xml:space="preserve"> </w:t>
      </w:r>
      <w:r w:rsidRPr="00F053D7">
        <w:rPr>
          <w:rFonts w:ascii="Consolas" w:hAnsi="Consolas" w:cs="Consolas"/>
          <w:color w:val="0000FF"/>
          <w:sz w:val="19"/>
          <w:szCs w:val="19"/>
        </w:rPr>
        <w:t>String</w:t>
      </w:r>
    </w:p>
    <w:p w:rsidR="00411FF2" w:rsidRDefault="00962E5E" w:rsidP="00C03418">
      <w:pPr>
        <w:pStyle w:val="Heading2"/>
        <w:numPr>
          <w:ilvl w:val="1"/>
          <w:numId w:val="5"/>
        </w:numPr>
        <w:ind w:left="432"/>
        <w:rPr>
          <w:sz w:val="22"/>
        </w:rPr>
      </w:pPr>
      <w:r w:rsidRPr="00962E5E">
        <w:rPr>
          <w:sz w:val="22"/>
        </w:rPr>
        <w:t>Indentation</w:t>
      </w:r>
      <w:r>
        <w:rPr>
          <w:sz w:val="22"/>
        </w:rPr>
        <w:tab/>
      </w:r>
    </w:p>
    <w:p w:rsidR="00411FF2" w:rsidRDefault="00115BE9" w:rsidP="007C0269">
      <w:pPr>
        <w:rPr>
          <w:rFonts w:ascii="Arial" w:hAnsi="Arial" w:cs="Arial"/>
          <w:sz w:val="20"/>
        </w:rPr>
      </w:pPr>
      <w:r w:rsidRPr="00115BE9">
        <w:rPr>
          <w:rFonts w:ascii="Arial" w:hAnsi="Arial" w:cs="Arial"/>
          <w:sz w:val="20"/>
        </w:rPr>
        <w:t>Tab size and Indent size should be set to 4 spaces. This must be set the same for all developers who will be working on or sharing code.</w:t>
      </w:r>
    </w:p>
    <w:p w:rsidR="00357986" w:rsidRDefault="00357986" w:rsidP="00357986">
      <w:pPr>
        <w:pStyle w:val="Heading2"/>
        <w:numPr>
          <w:ilvl w:val="1"/>
          <w:numId w:val="5"/>
        </w:numPr>
        <w:ind w:left="432"/>
        <w:rPr>
          <w:sz w:val="22"/>
        </w:rPr>
      </w:pPr>
      <w:r>
        <w:rPr>
          <w:sz w:val="22"/>
        </w:rPr>
        <w:lastRenderedPageBreak/>
        <w:t>Regions</w:t>
      </w:r>
      <w:r>
        <w:rPr>
          <w:sz w:val="22"/>
        </w:rPr>
        <w:tab/>
      </w:r>
    </w:p>
    <w:p w:rsidR="00357986" w:rsidRDefault="00F03C46" w:rsidP="00357986">
      <w:pPr>
        <w:rPr>
          <w:rFonts w:ascii="Arial" w:hAnsi="Arial" w:cs="Arial"/>
          <w:sz w:val="20"/>
        </w:rPr>
      </w:pPr>
      <w:r>
        <w:rPr>
          <w:rFonts w:ascii="Arial" w:hAnsi="Arial" w:cs="Arial"/>
          <w:sz w:val="20"/>
        </w:rPr>
        <w:t>Regions are very useful when it comes to easy navigation and finding particular method quickly. This must be used for every method with keyword</w:t>
      </w:r>
      <w:r w:rsidR="00847CD0">
        <w:rPr>
          <w:rFonts w:ascii="Arial" w:hAnsi="Arial" w:cs="Arial"/>
          <w:sz w:val="20"/>
        </w:rPr>
        <w:t xml:space="preserve"> (CREATE, UPDATE, GET, VALIDATION)</w:t>
      </w:r>
      <w:r>
        <w:rPr>
          <w:rFonts w:ascii="Arial" w:hAnsi="Arial" w:cs="Arial"/>
          <w:sz w:val="20"/>
        </w:rPr>
        <w:t xml:space="preserve"> for identification.</w:t>
      </w:r>
      <w:r w:rsidR="00847CD0">
        <w:rPr>
          <w:rFonts w:ascii="Arial" w:hAnsi="Arial" w:cs="Arial"/>
          <w:sz w:val="20"/>
        </w:rPr>
        <w:t xml:space="preserve"> </w:t>
      </w:r>
    </w:p>
    <w:p w:rsidR="00B6399A" w:rsidRDefault="00FB2C70" w:rsidP="00357986">
      <w:pPr>
        <w:rPr>
          <w:rFonts w:ascii="Arial" w:hAnsi="Arial" w:cs="Arial"/>
          <w:sz w:val="20"/>
        </w:rPr>
      </w:pPr>
      <w:r>
        <w:rPr>
          <w:rFonts w:ascii="Arial" w:hAnsi="Arial" w:cs="Arial"/>
          <w:sz w:val="20"/>
        </w:rPr>
        <w:t>Examples:</w:t>
      </w:r>
    </w:p>
    <w:p w:rsidR="00B6399A" w:rsidRDefault="00B6399A" w:rsidP="00B6399A">
      <w:pPr>
        <w:rPr>
          <w:rFonts w:ascii="Courier New" w:hAnsi="Courier New" w:cs="Courier New"/>
          <w:noProof/>
          <w:color w:val="A31515"/>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w:t>
      </w:r>
      <w:r>
        <w:rPr>
          <w:rFonts w:ascii="Courier New" w:hAnsi="Courier New" w:cs="Courier New"/>
          <w:noProof/>
          <w:color w:val="A31515"/>
          <w:sz w:val="20"/>
          <w:szCs w:val="20"/>
        </w:rPr>
        <w:t>"CREATE : pub_IMPIGMCreateIMP_IGM()"</w:t>
      </w:r>
    </w:p>
    <w:p w:rsidR="00B6399A" w:rsidRDefault="00B6399A" w:rsidP="00B6399A">
      <w:pPr>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Region</w:t>
      </w:r>
    </w:p>
    <w:p w:rsidR="00B6399A" w:rsidRDefault="00B6399A" w:rsidP="00B6399A">
      <w:pPr>
        <w:rPr>
          <w:rFonts w:ascii="Courier New" w:hAnsi="Courier New" w:cs="Courier New"/>
          <w:noProof/>
          <w:color w:val="A31515"/>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w:t>
      </w:r>
      <w:r>
        <w:rPr>
          <w:rFonts w:ascii="Courier New" w:hAnsi="Courier New" w:cs="Courier New"/>
          <w:noProof/>
          <w:color w:val="A31515"/>
          <w:sz w:val="20"/>
          <w:szCs w:val="20"/>
        </w:rPr>
        <w:t>"UPDATE : pub_IMPIGM</w:t>
      </w:r>
      <w:r w:rsidR="00403AA3">
        <w:rPr>
          <w:rFonts w:ascii="Courier New" w:hAnsi="Courier New" w:cs="Courier New"/>
          <w:noProof/>
          <w:color w:val="A31515"/>
          <w:sz w:val="20"/>
          <w:szCs w:val="20"/>
        </w:rPr>
        <w:t>Update</w:t>
      </w:r>
      <w:r>
        <w:rPr>
          <w:rFonts w:ascii="Courier New" w:hAnsi="Courier New" w:cs="Courier New"/>
          <w:noProof/>
          <w:color w:val="A31515"/>
          <w:sz w:val="20"/>
          <w:szCs w:val="20"/>
        </w:rPr>
        <w:t>IMP_IGM()</w:t>
      </w:r>
      <w:r w:rsidR="00847CD0">
        <w:rPr>
          <w:rFonts w:ascii="Courier New" w:hAnsi="Courier New" w:cs="Courier New"/>
          <w:noProof/>
          <w:color w:val="A31515"/>
          <w:sz w:val="20"/>
          <w:szCs w:val="20"/>
        </w:rPr>
        <w:t>"</w:t>
      </w:r>
    </w:p>
    <w:p w:rsidR="00B6399A" w:rsidRDefault="00B6399A" w:rsidP="00B6399A">
      <w:pPr>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Region</w:t>
      </w:r>
    </w:p>
    <w:p w:rsidR="00466CEA" w:rsidRDefault="00466CEA" w:rsidP="00466CEA">
      <w:pPr>
        <w:rPr>
          <w:rFonts w:ascii="Courier New" w:hAnsi="Courier New" w:cs="Courier New"/>
          <w:noProof/>
          <w:color w:val="A31515"/>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w:t>
      </w:r>
      <w:r>
        <w:rPr>
          <w:rFonts w:ascii="Courier New" w:hAnsi="Courier New" w:cs="Courier New"/>
          <w:noProof/>
          <w:color w:val="A31515"/>
          <w:sz w:val="20"/>
          <w:szCs w:val="20"/>
        </w:rPr>
        <w:t>"GET: pub_IMPIGMGetIMP_IGM()"</w:t>
      </w:r>
    </w:p>
    <w:p w:rsidR="00466CEA" w:rsidRDefault="00466CEA" w:rsidP="00466CEA">
      <w:pPr>
        <w:rPr>
          <w:rFonts w:ascii="Courier New" w:hAnsi="Courier New" w:cs="Courier New"/>
          <w:noProof/>
          <w:color w:val="A31515"/>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Region</w:t>
      </w:r>
    </w:p>
    <w:p w:rsidR="00466CEA" w:rsidRDefault="00466CEA" w:rsidP="00466CEA">
      <w:pPr>
        <w:rPr>
          <w:rFonts w:ascii="Courier New" w:hAnsi="Courier New" w:cs="Courier New"/>
          <w:noProof/>
          <w:color w:val="A31515"/>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w:t>
      </w:r>
      <w:r>
        <w:rPr>
          <w:rFonts w:ascii="Courier New" w:hAnsi="Courier New" w:cs="Courier New"/>
          <w:noProof/>
          <w:color w:val="A31515"/>
          <w:sz w:val="20"/>
          <w:szCs w:val="20"/>
        </w:rPr>
        <w:t>"VALIDATION: pub_IMPIGMValidateContainer()"</w:t>
      </w:r>
    </w:p>
    <w:p w:rsidR="00466CEA" w:rsidRDefault="00466CEA" w:rsidP="00466CEA">
      <w:pPr>
        <w:rPr>
          <w:rFonts w:ascii="Courier New" w:hAnsi="Courier New" w:cs="Courier New"/>
          <w:noProof/>
          <w:color w:val="A31515"/>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Region</w:t>
      </w:r>
    </w:p>
    <w:p w:rsidR="00E6447A" w:rsidRPr="00E6447A" w:rsidRDefault="007E6C20" w:rsidP="00C03418">
      <w:pPr>
        <w:pStyle w:val="Heading2"/>
        <w:numPr>
          <w:ilvl w:val="1"/>
          <w:numId w:val="5"/>
        </w:numPr>
        <w:ind w:left="432"/>
        <w:rPr>
          <w:sz w:val="22"/>
        </w:rPr>
      </w:pPr>
      <w:r>
        <w:rPr>
          <w:sz w:val="22"/>
        </w:rPr>
        <w:t>White Space</w:t>
      </w:r>
    </w:p>
    <w:p w:rsidR="00BB0B21" w:rsidRPr="00C65578" w:rsidRDefault="00BB0B21" w:rsidP="00BB0B21">
      <w:pPr>
        <w:pStyle w:val="Body-noindent"/>
        <w:rPr>
          <w:sz w:val="18"/>
        </w:rPr>
      </w:pPr>
      <w:r w:rsidRPr="00C65578">
        <w:rPr>
          <w:sz w:val="18"/>
        </w:rPr>
        <w:t xml:space="preserve">Liberal use of white space is highly encouraged. This provides enhanced readability and is extremely helpful during debugging and code reviews. The </w:t>
      </w:r>
      <w:smartTag w:uri="urn:schemas-microsoft-com:office:smarttags" w:element="State">
        <w:smartTag w:uri="urn:schemas-microsoft-com:office:smarttags" w:element="place">
          <w:r w:rsidRPr="00C65578">
            <w:rPr>
              <w:sz w:val="18"/>
            </w:rPr>
            <w:t>ind</w:t>
          </w:r>
        </w:smartTag>
      </w:smartTag>
      <w:r w:rsidRPr="00C65578">
        <w:rPr>
          <w:sz w:val="18"/>
        </w:rPr>
        <w:t>entation example above shows an example of the appropriate level of white space.</w:t>
      </w:r>
    </w:p>
    <w:p w:rsidR="00BB0B21" w:rsidRPr="00C65578" w:rsidRDefault="003C065E" w:rsidP="00BB0B21">
      <w:pPr>
        <w:pStyle w:val="Body-noindent"/>
        <w:rPr>
          <w:sz w:val="18"/>
        </w:rPr>
      </w:pPr>
      <w:r w:rsidRPr="00F4287F">
        <w:rPr>
          <w:b/>
          <w:sz w:val="18"/>
        </w:rPr>
        <w:t>Note</w:t>
      </w:r>
      <w:r w:rsidR="00BB0B21" w:rsidRPr="00C65578">
        <w:rPr>
          <w:sz w:val="18"/>
        </w:rPr>
        <w:t>:</w:t>
      </w:r>
    </w:p>
    <w:p w:rsidR="00BB0B21" w:rsidRPr="00C65578" w:rsidRDefault="00BB0B21" w:rsidP="006C4737">
      <w:pPr>
        <w:pStyle w:val="Body-noindent"/>
        <w:rPr>
          <w:sz w:val="18"/>
        </w:rPr>
      </w:pPr>
      <w:r w:rsidRPr="00C65578">
        <w:rPr>
          <w:sz w:val="18"/>
        </w:rPr>
        <w:t>Blank lines should be used to separate logical blocks of code in much the way a writer separates prose using headings and paragraphs. Note the clean separation between logical sections in the previous code example via the leading comments and the blank lines immediately following.</w:t>
      </w:r>
    </w:p>
    <w:p w:rsidR="000D29B7" w:rsidRPr="00E6447A" w:rsidRDefault="00E97E3B" w:rsidP="00C03418">
      <w:pPr>
        <w:pStyle w:val="Heading2"/>
        <w:numPr>
          <w:ilvl w:val="1"/>
          <w:numId w:val="5"/>
        </w:numPr>
        <w:ind w:left="432"/>
        <w:rPr>
          <w:sz w:val="22"/>
        </w:rPr>
      </w:pPr>
      <w:r w:rsidRPr="00E97E3B">
        <w:rPr>
          <w:sz w:val="22"/>
        </w:rPr>
        <w:t>Long lines of code</w:t>
      </w:r>
    </w:p>
    <w:p w:rsidR="00BB0B21" w:rsidRDefault="00A37DC5" w:rsidP="00A37DC5">
      <w:pPr>
        <w:pStyle w:val="Body-noindent"/>
        <w:rPr>
          <w:sz w:val="18"/>
        </w:rPr>
      </w:pPr>
      <w:r w:rsidRPr="00A37DC5">
        <w:rPr>
          <w:sz w:val="18"/>
        </w:rPr>
        <w:t>Comments and statements that extend beyond 80 columns in a single line can be broken up and indented for readability. Care should be taken to ensure readability and proper representation of the scope of the information in the broken lines. When passing large numbers of parameters, it is acceptable to group related parameters on the same line.</w:t>
      </w:r>
    </w:p>
    <w:p w:rsidR="006F5E6C" w:rsidRPr="00DE6126" w:rsidRDefault="000C1427" w:rsidP="006F5E6C">
      <w:pPr>
        <w:pStyle w:val="Body-noindent"/>
        <w:tabs>
          <w:tab w:val="left" w:pos="720"/>
        </w:tabs>
        <w:spacing w:after="0" w:line="240" w:lineRule="auto"/>
        <w:rPr>
          <w:rFonts w:ascii="Courier New" w:hAnsi="Courier New" w:cs="Courier New"/>
          <w:sz w:val="18"/>
          <w:szCs w:val="18"/>
        </w:rPr>
      </w:pPr>
      <w:r>
        <w:rPr>
          <w:sz w:val="18"/>
        </w:rPr>
        <w:t xml:space="preserve">Example: </w:t>
      </w:r>
      <w:r w:rsidR="003978F3">
        <w:rPr>
          <w:sz w:val="18"/>
        </w:rPr>
        <w:br/>
      </w:r>
      <w:r w:rsidR="006F5E6C">
        <w:rPr>
          <w:sz w:val="18"/>
        </w:rPr>
        <w:br/>
      </w:r>
      <w:r w:rsidR="006F5E6C" w:rsidRPr="00DE6126">
        <w:rPr>
          <w:rStyle w:val="CodeChar"/>
          <w:color w:val="0000FF"/>
          <w:szCs w:val="18"/>
        </w:rPr>
        <w:t>Private Function</w:t>
      </w:r>
      <w:r w:rsidR="006F5E6C" w:rsidRPr="00DE6126">
        <w:rPr>
          <w:rStyle w:val="CodeChar"/>
          <w:szCs w:val="18"/>
        </w:rPr>
        <w:t xml:space="preserve"> FindRedCansByPrice( </w:t>
      </w:r>
      <w:r w:rsidR="006F5E6C" w:rsidRPr="00DE6126">
        <w:rPr>
          <w:rFonts w:ascii="Courier New" w:hAnsi="Courier New" w:cs="Courier New"/>
          <w:sz w:val="18"/>
          <w:szCs w:val="18"/>
        </w:rPr>
        <w:t>_</w:t>
      </w:r>
    </w:p>
    <w:p w:rsidR="006F5E6C" w:rsidRPr="00DE6126" w:rsidRDefault="006F5E6C" w:rsidP="006F5E6C">
      <w:pPr>
        <w:pStyle w:val="Body-noindent"/>
        <w:tabs>
          <w:tab w:val="left" w:pos="720"/>
          <w:tab w:val="left" w:pos="1170"/>
        </w:tabs>
        <w:spacing w:after="0" w:line="240" w:lineRule="auto"/>
        <w:rPr>
          <w:rFonts w:ascii="Courier New" w:hAnsi="Courier New" w:cs="Courier New"/>
          <w:sz w:val="18"/>
          <w:szCs w:val="18"/>
        </w:rPr>
      </w:pPr>
      <w:r w:rsidRPr="00DE6126">
        <w:rPr>
          <w:rFonts w:ascii="Courier New" w:hAnsi="Courier New" w:cs="Courier New"/>
          <w:sz w:val="18"/>
          <w:szCs w:val="18"/>
        </w:rPr>
        <w:tab/>
      </w:r>
      <w:r w:rsidRPr="00DE6126">
        <w:rPr>
          <w:rFonts w:ascii="Courier New" w:hAnsi="Courier New" w:cs="Courier New"/>
          <w:sz w:val="18"/>
          <w:szCs w:val="18"/>
        </w:rPr>
        <w:tab/>
      </w:r>
      <w:r w:rsidRPr="00DE6126">
        <w:rPr>
          <w:rStyle w:val="CodeChar"/>
          <w:color w:val="0000FF"/>
          <w:szCs w:val="18"/>
        </w:rPr>
        <w:t>ByVal</w:t>
      </w:r>
      <w:r w:rsidRPr="00DE6126">
        <w:rPr>
          <w:rFonts w:ascii="Courier New" w:hAnsi="Courier New" w:cs="Courier New"/>
          <w:sz w:val="18"/>
          <w:szCs w:val="18"/>
        </w:rPr>
        <w:t xml:space="preserve"> </w:t>
      </w:r>
      <w:r w:rsidRPr="00DE6126">
        <w:rPr>
          <w:rStyle w:val="CodeChar"/>
          <w:szCs w:val="18"/>
        </w:rPr>
        <w:t>price</w:t>
      </w:r>
      <w:r w:rsidRPr="00DE6126">
        <w:rPr>
          <w:rFonts w:ascii="Courier New" w:hAnsi="Courier New" w:cs="Courier New"/>
          <w:sz w:val="18"/>
          <w:szCs w:val="18"/>
        </w:rPr>
        <w:t xml:space="preserve"> </w:t>
      </w:r>
      <w:r w:rsidRPr="00DE6126">
        <w:rPr>
          <w:rStyle w:val="CodeChar"/>
          <w:color w:val="0000FF"/>
          <w:szCs w:val="18"/>
        </w:rPr>
        <w:t>As Decimal</w:t>
      </w:r>
      <w:r w:rsidRPr="00DE6126">
        <w:rPr>
          <w:rFonts w:ascii="Courier New" w:hAnsi="Courier New" w:cs="Courier New"/>
          <w:sz w:val="18"/>
          <w:szCs w:val="18"/>
        </w:rPr>
        <w:t>, _</w:t>
      </w:r>
    </w:p>
    <w:p w:rsidR="006F5E6C" w:rsidRPr="00DE6126" w:rsidRDefault="006F5E6C" w:rsidP="006F5E6C">
      <w:pPr>
        <w:pStyle w:val="Body-noindent"/>
        <w:tabs>
          <w:tab w:val="left" w:pos="720"/>
          <w:tab w:val="left" w:pos="1170"/>
        </w:tabs>
        <w:spacing w:after="0" w:line="240" w:lineRule="auto"/>
        <w:rPr>
          <w:rFonts w:ascii="Courier New" w:hAnsi="Courier New" w:cs="Courier New"/>
          <w:sz w:val="18"/>
          <w:szCs w:val="18"/>
        </w:rPr>
      </w:pPr>
      <w:r w:rsidRPr="00DE6126">
        <w:rPr>
          <w:rFonts w:ascii="Courier New" w:hAnsi="Courier New" w:cs="Courier New"/>
          <w:sz w:val="18"/>
          <w:szCs w:val="18"/>
        </w:rPr>
        <w:t xml:space="preserve">       </w:t>
      </w:r>
      <w:r w:rsidRPr="00DE6126">
        <w:rPr>
          <w:rFonts w:ascii="Courier New" w:hAnsi="Courier New" w:cs="Courier New"/>
          <w:sz w:val="18"/>
          <w:szCs w:val="18"/>
        </w:rPr>
        <w:tab/>
      </w:r>
      <w:r w:rsidRPr="00DE6126">
        <w:rPr>
          <w:rStyle w:val="CodeChar"/>
          <w:color w:val="0000FF"/>
          <w:szCs w:val="18"/>
        </w:rPr>
        <w:t xml:space="preserve">ByRef </w:t>
      </w:r>
      <w:r w:rsidRPr="00DE6126">
        <w:rPr>
          <w:rStyle w:val="CodeChar"/>
          <w:szCs w:val="18"/>
        </w:rPr>
        <w:t xml:space="preserve">canListToPopulate </w:t>
      </w:r>
      <w:r w:rsidRPr="00DE6126">
        <w:rPr>
          <w:rStyle w:val="CodeChar"/>
          <w:color w:val="0000FF"/>
          <w:szCs w:val="18"/>
        </w:rPr>
        <w:t>As Integer</w:t>
      </w:r>
      <w:r w:rsidRPr="00DE6126">
        <w:rPr>
          <w:rFonts w:ascii="Courier New" w:hAnsi="Courier New" w:cs="Courier New"/>
          <w:sz w:val="18"/>
          <w:szCs w:val="18"/>
        </w:rPr>
        <w:t>, _</w:t>
      </w:r>
    </w:p>
    <w:p w:rsidR="006F5E6C" w:rsidRPr="00DE6126" w:rsidRDefault="006F5E6C" w:rsidP="006F5E6C">
      <w:pPr>
        <w:pStyle w:val="Body-noindent"/>
        <w:tabs>
          <w:tab w:val="left" w:pos="720"/>
          <w:tab w:val="left" w:pos="1170"/>
        </w:tabs>
        <w:spacing w:after="0" w:line="240" w:lineRule="auto"/>
        <w:rPr>
          <w:sz w:val="18"/>
          <w:szCs w:val="18"/>
        </w:rPr>
      </w:pPr>
      <w:r w:rsidRPr="00DE6126">
        <w:rPr>
          <w:rFonts w:ascii="Courier New" w:hAnsi="Courier New" w:cs="Courier New"/>
          <w:sz w:val="18"/>
          <w:szCs w:val="18"/>
        </w:rPr>
        <w:tab/>
        <w:t xml:space="preserve"> </w:t>
      </w:r>
      <w:r w:rsidRPr="00DE6126">
        <w:rPr>
          <w:rFonts w:ascii="Courier New" w:hAnsi="Courier New" w:cs="Courier New"/>
          <w:sz w:val="18"/>
          <w:szCs w:val="18"/>
        </w:rPr>
        <w:tab/>
      </w:r>
      <w:r w:rsidRPr="00DE6126">
        <w:rPr>
          <w:rStyle w:val="CodeChar"/>
          <w:color w:val="0000FF"/>
          <w:szCs w:val="18"/>
        </w:rPr>
        <w:t>ByRef</w:t>
      </w:r>
      <w:r w:rsidRPr="00DE6126">
        <w:rPr>
          <w:rFonts w:ascii="Courier New" w:hAnsi="Courier New" w:cs="Courier New"/>
          <w:sz w:val="18"/>
          <w:szCs w:val="18"/>
        </w:rPr>
        <w:t xml:space="preserve"> </w:t>
      </w:r>
      <w:r w:rsidRPr="00DE6126">
        <w:rPr>
          <w:rStyle w:val="CodeChar"/>
          <w:szCs w:val="18"/>
        </w:rPr>
        <w:t>numberOfCansFound</w:t>
      </w:r>
      <w:r w:rsidRPr="00DE6126">
        <w:rPr>
          <w:rFonts w:ascii="Courier New" w:hAnsi="Courier New" w:cs="Courier New"/>
          <w:sz w:val="18"/>
          <w:szCs w:val="18"/>
        </w:rPr>
        <w:t xml:space="preserve"> </w:t>
      </w:r>
      <w:r w:rsidRPr="00DE6126">
        <w:rPr>
          <w:rStyle w:val="CodeChar"/>
          <w:color w:val="0000FF"/>
          <w:szCs w:val="18"/>
        </w:rPr>
        <w:t>As Integer</w:t>
      </w:r>
      <w:r w:rsidRPr="00DE6126">
        <w:rPr>
          <w:rStyle w:val="CodeChar"/>
          <w:szCs w:val="18"/>
        </w:rPr>
        <w:t xml:space="preserve">) </w:t>
      </w:r>
      <w:r w:rsidRPr="00DE6126">
        <w:rPr>
          <w:rStyle w:val="CodeChar"/>
          <w:color w:val="0000FF"/>
          <w:szCs w:val="18"/>
        </w:rPr>
        <w:t>As</w:t>
      </w:r>
      <w:r w:rsidRPr="00DE6126">
        <w:rPr>
          <w:rStyle w:val="CodeChar"/>
          <w:szCs w:val="18"/>
        </w:rPr>
        <w:t xml:space="preserve"> Boolean</w:t>
      </w:r>
    </w:p>
    <w:p w:rsidR="004879F3" w:rsidRPr="00A37DC5" w:rsidRDefault="004879F3" w:rsidP="00A37DC5">
      <w:pPr>
        <w:pStyle w:val="Body-noindent"/>
        <w:rPr>
          <w:sz w:val="18"/>
        </w:rPr>
      </w:pPr>
    </w:p>
    <w:p w:rsidR="00F53EF1" w:rsidRDefault="008162B3" w:rsidP="00C03418">
      <w:pPr>
        <w:pStyle w:val="Heading2"/>
        <w:numPr>
          <w:ilvl w:val="1"/>
          <w:numId w:val="5"/>
        </w:numPr>
        <w:ind w:left="432"/>
        <w:rPr>
          <w:sz w:val="22"/>
        </w:rPr>
      </w:pPr>
      <w:r w:rsidRPr="008162B3">
        <w:rPr>
          <w:sz w:val="22"/>
        </w:rPr>
        <w:t xml:space="preserve">Namespaces </w:t>
      </w:r>
    </w:p>
    <w:p w:rsidR="00351F54" w:rsidRPr="00351F54" w:rsidRDefault="00351F54" w:rsidP="00351F54">
      <w:pPr>
        <w:rPr>
          <w:rFonts w:ascii="Arial" w:hAnsi="Arial" w:cs="Arial"/>
          <w:sz w:val="20"/>
        </w:rPr>
      </w:pPr>
      <w:r w:rsidRPr="00351F54">
        <w:rPr>
          <w:rFonts w:ascii="Arial" w:hAnsi="Arial" w:cs="Arial"/>
          <w:sz w:val="20"/>
        </w:rPr>
        <w:t>Namespaces should be used to group a collection of related classes, forms, or othe</w:t>
      </w:r>
      <w:r>
        <w:rPr>
          <w:rFonts w:ascii="Arial" w:hAnsi="Arial" w:cs="Arial"/>
          <w:sz w:val="20"/>
        </w:rPr>
        <w:t xml:space="preserve">r </w:t>
      </w:r>
      <w:r w:rsidRPr="00351F54">
        <w:rPr>
          <w:rFonts w:ascii="Arial" w:hAnsi="Arial" w:cs="Arial"/>
          <w:sz w:val="20"/>
        </w:rPr>
        <w:t>objects together. Using namespaces will help in understanding the relationships of objects that support each other.</w:t>
      </w:r>
    </w:p>
    <w:p w:rsidR="005A7566" w:rsidRDefault="00CA0324" w:rsidP="00C03418">
      <w:pPr>
        <w:pStyle w:val="Heading2"/>
        <w:numPr>
          <w:ilvl w:val="1"/>
          <w:numId w:val="5"/>
        </w:numPr>
        <w:ind w:left="432"/>
        <w:rPr>
          <w:sz w:val="22"/>
        </w:rPr>
      </w:pPr>
      <w:r w:rsidRPr="00CA0324">
        <w:rPr>
          <w:sz w:val="22"/>
        </w:rPr>
        <w:lastRenderedPageBreak/>
        <w:t xml:space="preserve">Error Trapping </w:t>
      </w:r>
    </w:p>
    <w:p w:rsidR="005A7566" w:rsidRPr="00351F54" w:rsidRDefault="00CA0324" w:rsidP="00CA0324">
      <w:pPr>
        <w:rPr>
          <w:rFonts w:ascii="Arial" w:hAnsi="Arial" w:cs="Arial"/>
          <w:sz w:val="20"/>
        </w:rPr>
      </w:pPr>
      <w:r w:rsidRPr="00CA0324">
        <w:rPr>
          <w:rFonts w:ascii="Arial" w:hAnsi="Arial" w:cs="Arial"/>
          <w:sz w:val="20"/>
        </w:rPr>
        <w:t xml:space="preserve">All Functions, Subroutines, and Properties with more than one line of code should have a TRY CATCH Block. </w:t>
      </w:r>
    </w:p>
    <w:p w:rsidR="00F53EF1" w:rsidRDefault="006354BB" w:rsidP="007C0269">
      <w:pPr>
        <w:rPr>
          <w:rFonts w:ascii="Arial" w:hAnsi="Arial" w:cs="Arial"/>
          <w:sz w:val="20"/>
        </w:rPr>
      </w:pPr>
      <w:r>
        <w:rPr>
          <w:rFonts w:ascii="Arial" w:hAnsi="Arial" w:cs="Arial"/>
          <w:sz w:val="20"/>
        </w:rPr>
        <w:t>Example:</w:t>
      </w:r>
    </w:p>
    <w:p w:rsidR="00643C3E" w:rsidRPr="00643C3E" w:rsidRDefault="007D74BA" w:rsidP="00643C3E">
      <w:pPr>
        <w:rPr>
          <w:rFonts w:ascii="Arial" w:hAnsi="Arial" w:cs="Arial"/>
          <w:sz w:val="20"/>
        </w:rPr>
      </w:pPr>
      <w:r>
        <w:rPr>
          <w:rFonts w:ascii="Arial" w:hAnsi="Arial" w:cs="Arial"/>
          <w:sz w:val="20"/>
        </w:rPr>
        <w:t>Try</w:t>
      </w:r>
      <w:r w:rsidR="00643C3E">
        <w:rPr>
          <w:rFonts w:ascii="Arial" w:hAnsi="Arial" w:cs="Arial"/>
          <w:sz w:val="20"/>
        </w:rPr>
        <w:br/>
        <w:t>&lt;</w:t>
      </w:r>
      <w:r>
        <w:rPr>
          <w:rFonts w:ascii="Arial" w:hAnsi="Arial" w:cs="Arial"/>
          <w:sz w:val="20"/>
        </w:rPr>
        <w:t>Statements</w:t>
      </w:r>
      <w:r w:rsidR="00643C3E">
        <w:rPr>
          <w:rFonts w:ascii="Arial" w:hAnsi="Arial" w:cs="Arial"/>
          <w:sz w:val="20"/>
        </w:rPr>
        <w:t>&gt;</w:t>
      </w:r>
      <w:r w:rsidR="00643C3E">
        <w:rPr>
          <w:rFonts w:ascii="Arial" w:hAnsi="Arial" w:cs="Arial"/>
          <w:sz w:val="20"/>
        </w:rPr>
        <w:br/>
      </w:r>
      <w:r>
        <w:rPr>
          <w:rFonts w:ascii="Arial" w:hAnsi="Arial" w:cs="Arial"/>
          <w:sz w:val="20"/>
        </w:rPr>
        <w:t>Catch Exception</w:t>
      </w:r>
      <w:r w:rsidR="00643C3E">
        <w:rPr>
          <w:rFonts w:ascii="Arial" w:hAnsi="Arial" w:cs="Arial"/>
          <w:sz w:val="20"/>
        </w:rPr>
        <w:br/>
        <w:t>&lt;</w:t>
      </w:r>
      <w:r w:rsidRPr="007D74BA">
        <w:rPr>
          <w:rFonts w:ascii="Arial" w:hAnsi="Arial" w:cs="Arial"/>
          <w:sz w:val="20"/>
        </w:rPr>
        <w:t xml:space="preserve">Collect and Assign </w:t>
      </w:r>
      <w:r w:rsidR="005D191A">
        <w:rPr>
          <w:rFonts w:ascii="Arial" w:hAnsi="Arial" w:cs="Arial"/>
          <w:sz w:val="20"/>
        </w:rPr>
        <w:t xml:space="preserve">Inner Exception </w:t>
      </w:r>
      <w:r w:rsidRPr="007D74BA">
        <w:rPr>
          <w:rFonts w:ascii="Arial" w:hAnsi="Arial" w:cs="Arial"/>
          <w:sz w:val="20"/>
        </w:rPr>
        <w:t>Information</w:t>
      </w:r>
      <w:r w:rsidR="00643C3E">
        <w:rPr>
          <w:rFonts w:ascii="Arial" w:hAnsi="Arial" w:cs="Arial"/>
          <w:sz w:val="20"/>
        </w:rPr>
        <w:t>&gt;</w:t>
      </w:r>
      <w:r w:rsidR="00643C3E">
        <w:rPr>
          <w:rFonts w:ascii="Arial" w:hAnsi="Arial" w:cs="Arial"/>
          <w:sz w:val="20"/>
        </w:rPr>
        <w:br/>
      </w:r>
      <w:r w:rsidR="00643C3E" w:rsidRPr="00643C3E">
        <w:rPr>
          <w:rFonts w:ascii="Arial" w:hAnsi="Arial" w:cs="Arial"/>
          <w:sz w:val="20"/>
        </w:rPr>
        <w:t xml:space="preserve">End Try </w:t>
      </w:r>
    </w:p>
    <w:p w:rsidR="00643C3E" w:rsidRPr="00643C3E" w:rsidRDefault="00643C3E" w:rsidP="00643C3E">
      <w:pPr>
        <w:rPr>
          <w:rFonts w:ascii="Arial" w:hAnsi="Arial" w:cs="Arial"/>
          <w:sz w:val="20"/>
        </w:rPr>
      </w:pPr>
      <w:r w:rsidRPr="00643C3E">
        <w:rPr>
          <w:rFonts w:ascii="Arial" w:hAnsi="Arial" w:cs="Arial"/>
          <w:sz w:val="20"/>
        </w:rPr>
        <w:t xml:space="preserve">Once an error has been trapped, the follow is the sequence for collecting the error information;  </w:t>
      </w:r>
    </w:p>
    <w:p w:rsidR="00643C3E" w:rsidRPr="00643C3E" w:rsidRDefault="00643C3E" w:rsidP="00C03418">
      <w:pPr>
        <w:pStyle w:val="ListParagraph"/>
        <w:numPr>
          <w:ilvl w:val="0"/>
          <w:numId w:val="6"/>
        </w:numPr>
        <w:rPr>
          <w:rFonts w:ascii="Arial" w:hAnsi="Arial" w:cs="Arial"/>
          <w:sz w:val="20"/>
        </w:rPr>
      </w:pPr>
      <w:r w:rsidRPr="00643C3E">
        <w:rPr>
          <w:rFonts w:ascii="Arial" w:hAnsi="Arial" w:cs="Arial"/>
          <w:sz w:val="20"/>
        </w:rPr>
        <w:t xml:space="preserve">The </w:t>
      </w:r>
      <w:r w:rsidR="00FC345C">
        <w:rPr>
          <w:rFonts w:ascii="Arial" w:hAnsi="Arial" w:cs="Arial"/>
          <w:sz w:val="20"/>
        </w:rPr>
        <w:t>C</w:t>
      </w:r>
      <w:r w:rsidRPr="00643C3E">
        <w:rPr>
          <w:rFonts w:ascii="Arial" w:hAnsi="Arial" w:cs="Arial"/>
          <w:sz w:val="20"/>
        </w:rPr>
        <w:t xml:space="preserve">onstMethodName should be assigned to the error object. </w:t>
      </w:r>
    </w:p>
    <w:p w:rsidR="00643C3E" w:rsidRPr="00643C3E" w:rsidRDefault="00643C3E" w:rsidP="00C03418">
      <w:pPr>
        <w:pStyle w:val="ListParagraph"/>
        <w:numPr>
          <w:ilvl w:val="0"/>
          <w:numId w:val="6"/>
        </w:numPr>
        <w:rPr>
          <w:rFonts w:ascii="Arial" w:hAnsi="Arial" w:cs="Arial"/>
          <w:sz w:val="20"/>
        </w:rPr>
      </w:pPr>
      <w:r w:rsidRPr="00643C3E">
        <w:rPr>
          <w:rFonts w:ascii="Arial" w:hAnsi="Arial" w:cs="Arial"/>
          <w:sz w:val="20"/>
        </w:rPr>
        <w:t xml:space="preserve">Any error </w:t>
      </w:r>
      <w:r w:rsidR="005D191A">
        <w:rPr>
          <w:rFonts w:ascii="Arial" w:hAnsi="Arial" w:cs="Arial"/>
          <w:sz w:val="20"/>
        </w:rPr>
        <w:t>message</w:t>
      </w:r>
      <w:r w:rsidR="00A0090B">
        <w:rPr>
          <w:rFonts w:ascii="Arial" w:hAnsi="Arial" w:cs="Arial"/>
          <w:sz w:val="20"/>
        </w:rPr>
        <w:t xml:space="preserve"> </w:t>
      </w:r>
      <w:r w:rsidRPr="00643C3E">
        <w:rPr>
          <w:rFonts w:ascii="Arial" w:hAnsi="Arial" w:cs="Arial"/>
          <w:sz w:val="20"/>
        </w:rPr>
        <w:t xml:space="preserve">should be assigned to the error object. </w:t>
      </w:r>
    </w:p>
    <w:p w:rsidR="00643C3E" w:rsidRPr="00643C3E" w:rsidRDefault="00643C3E" w:rsidP="00C03418">
      <w:pPr>
        <w:pStyle w:val="ListParagraph"/>
        <w:numPr>
          <w:ilvl w:val="0"/>
          <w:numId w:val="6"/>
        </w:numPr>
        <w:rPr>
          <w:rFonts w:ascii="Arial" w:hAnsi="Arial" w:cs="Arial"/>
          <w:sz w:val="20"/>
        </w:rPr>
      </w:pPr>
      <w:r w:rsidRPr="00643C3E">
        <w:rPr>
          <w:rFonts w:ascii="Arial" w:hAnsi="Arial" w:cs="Arial"/>
          <w:sz w:val="20"/>
        </w:rPr>
        <w:t xml:space="preserve">The appropriate throw statement should be executed when necessary. </w:t>
      </w:r>
    </w:p>
    <w:p w:rsidR="00ED6644" w:rsidRDefault="00643C3E" w:rsidP="00643C3E">
      <w:pPr>
        <w:rPr>
          <w:rFonts w:ascii="Arial" w:hAnsi="Arial" w:cs="Arial"/>
          <w:sz w:val="20"/>
        </w:rPr>
      </w:pPr>
      <w:r w:rsidRPr="00643C3E">
        <w:rPr>
          <w:rFonts w:ascii="Arial" w:hAnsi="Arial" w:cs="Arial"/>
          <w:sz w:val="20"/>
        </w:rPr>
        <w:t>The throw is done to send the error information up the calling stack to the highest level</w:t>
      </w:r>
      <w:r>
        <w:rPr>
          <w:rFonts w:ascii="Arial" w:hAnsi="Arial" w:cs="Arial"/>
          <w:sz w:val="20"/>
        </w:rPr>
        <w:t xml:space="preserve"> </w:t>
      </w:r>
      <w:r w:rsidRPr="00643C3E">
        <w:rPr>
          <w:rFonts w:ascii="Arial" w:hAnsi="Arial" w:cs="Arial"/>
          <w:sz w:val="20"/>
        </w:rPr>
        <w:t>where it will be logged. An error should never be logged unless the object logging it is known to be the highest level object in the call stac</w:t>
      </w:r>
      <w:r>
        <w:rPr>
          <w:rFonts w:ascii="Arial" w:hAnsi="Arial" w:cs="Arial"/>
          <w:sz w:val="20"/>
        </w:rPr>
        <w:t>k</w:t>
      </w:r>
    </w:p>
    <w:p w:rsidR="00643C3E" w:rsidRDefault="00ED6644" w:rsidP="00ED6644">
      <w:pPr>
        <w:pStyle w:val="Heading2"/>
      </w:pPr>
      <w:r w:rsidRPr="00ED6644">
        <w:t>Code Documentation</w:t>
      </w:r>
    </w:p>
    <w:p w:rsidR="00914F31" w:rsidRPr="004A086E" w:rsidRDefault="00914F31" w:rsidP="00914F31">
      <w:pPr>
        <w:rPr>
          <w:rFonts w:ascii="Arial" w:hAnsi="Arial" w:cs="Arial"/>
          <w:sz w:val="20"/>
        </w:rPr>
      </w:pPr>
      <w:r w:rsidRPr="004A086E">
        <w:rPr>
          <w:rFonts w:ascii="Arial" w:hAnsi="Arial" w:cs="Arial"/>
          <w:sz w:val="20"/>
        </w:rPr>
        <w:t>Documenting code is just as important as the code itself. Code that is well documented saves money, time, aggravation, and helps the maintenance of future upgrades and bug fixes.</w:t>
      </w:r>
    </w:p>
    <w:p w:rsidR="00E16B0E" w:rsidRDefault="004A086E" w:rsidP="00C03418">
      <w:pPr>
        <w:pStyle w:val="Heading2"/>
        <w:numPr>
          <w:ilvl w:val="1"/>
          <w:numId w:val="7"/>
        </w:numPr>
        <w:ind w:left="432"/>
        <w:rPr>
          <w:sz w:val="22"/>
        </w:rPr>
      </w:pPr>
      <w:r w:rsidRPr="004A086E">
        <w:rPr>
          <w:sz w:val="22"/>
        </w:rPr>
        <w:t>Statements</w:t>
      </w:r>
    </w:p>
    <w:p w:rsidR="004A086E" w:rsidRDefault="004A086E" w:rsidP="004A086E">
      <w:pPr>
        <w:rPr>
          <w:rFonts w:ascii="Arial" w:hAnsi="Arial" w:cs="Arial"/>
          <w:sz w:val="20"/>
        </w:rPr>
      </w:pPr>
      <w:r w:rsidRPr="004A086E">
        <w:rPr>
          <w:rFonts w:ascii="Arial" w:hAnsi="Arial" w:cs="Arial"/>
          <w:sz w:val="20"/>
        </w:rPr>
        <w:t>Although not every coded statement needs to be documented and good solid code can be self-documented, it is still important to document individual coded statements. The important key elements to keep in mind are lines of code that play a key role, if blocks, activity within a loop, and those lines of code that are not self-documenting.</w:t>
      </w:r>
    </w:p>
    <w:p w:rsidR="004A086E" w:rsidRDefault="0072301A" w:rsidP="00C03418">
      <w:pPr>
        <w:pStyle w:val="Heading2"/>
        <w:numPr>
          <w:ilvl w:val="1"/>
          <w:numId w:val="7"/>
        </w:numPr>
        <w:ind w:left="432"/>
        <w:rPr>
          <w:sz w:val="22"/>
        </w:rPr>
      </w:pPr>
      <w:r w:rsidRPr="0072301A">
        <w:rPr>
          <w:sz w:val="22"/>
        </w:rPr>
        <w:t xml:space="preserve">Variable Declarations </w:t>
      </w:r>
    </w:p>
    <w:p w:rsidR="004A086E" w:rsidRDefault="0072301A" w:rsidP="0072301A">
      <w:pPr>
        <w:rPr>
          <w:rFonts w:ascii="Arial" w:hAnsi="Arial" w:cs="Arial"/>
          <w:sz w:val="20"/>
        </w:rPr>
      </w:pPr>
      <w:r w:rsidRPr="0072301A">
        <w:rPr>
          <w:rFonts w:ascii="Arial" w:hAnsi="Arial" w:cs="Arial"/>
          <w:sz w:val="20"/>
        </w:rPr>
        <w:t>When declaring variables each variable should have at least one line of comment describing the use of the variable. If the variable is relied upon by or reliant upon another variable this should be noted.</w:t>
      </w:r>
    </w:p>
    <w:p w:rsidR="00F137B1" w:rsidRDefault="00451594" w:rsidP="00C03418">
      <w:pPr>
        <w:pStyle w:val="Heading2"/>
        <w:numPr>
          <w:ilvl w:val="1"/>
          <w:numId w:val="7"/>
        </w:numPr>
        <w:ind w:left="432"/>
        <w:rPr>
          <w:sz w:val="22"/>
        </w:rPr>
      </w:pPr>
      <w:r w:rsidRPr="00451594">
        <w:rPr>
          <w:sz w:val="22"/>
        </w:rPr>
        <w:t xml:space="preserve">Classes, Forms, and Modules </w:t>
      </w:r>
    </w:p>
    <w:p w:rsidR="00F137B1" w:rsidRDefault="00531330" w:rsidP="00531330">
      <w:pPr>
        <w:rPr>
          <w:rFonts w:ascii="Arial" w:hAnsi="Arial" w:cs="Arial"/>
          <w:sz w:val="20"/>
        </w:rPr>
      </w:pPr>
      <w:r w:rsidRPr="00531330">
        <w:rPr>
          <w:rFonts w:ascii="Arial" w:hAnsi="Arial" w:cs="Arial"/>
          <w:sz w:val="20"/>
        </w:rPr>
        <w:t>The following documentation comments should go at the top of every class, form, or module that is created.</w:t>
      </w:r>
    </w:p>
    <w:p w:rsidR="000D61B6" w:rsidDel="009712C4" w:rsidRDefault="000D61B6">
      <w:pPr>
        <w:autoSpaceDE w:val="0"/>
        <w:autoSpaceDN w:val="0"/>
        <w:adjustRightInd w:val="0"/>
        <w:spacing w:after="0" w:line="240" w:lineRule="auto"/>
        <w:rPr>
          <w:del w:id="69" w:author="thiruppathi" w:date="2011-06-09T16:24:00Z"/>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r w:rsidR="00313F4F">
        <w:rPr>
          <w:rFonts w:ascii="Consolas" w:hAnsi="Consolas" w:cs="Consolas"/>
          <w:color w:val="808080"/>
          <w:sz w:val="19"/>
          <w:szCs w:val="19"/>
        </w:rPr>
        <w:br/>
      </w:r>
      <w:del w:id="70" w:author="thiruppathi" w:date="2011-06-09T16:24:00Z">
        <w:r w:rsidR="00313F4F" w:rsidDel="009712C4">
          <w:rPr>
            <w:rFonts w:ascii="Consolas" w:hAnsi="Consolas" w:cs="Consolas"/>
            <w:color w:val="008000"/>
            <w:sz w:val="19"/>
            <w:szCs w:val="19"/>
          </w:rPr>
          <w:delText>''' Name:</w:delText>
        </w:r>
      </w:del>
    </w:p>
    <w:p w:rsidR="000D61B6" w:rsidDel="009712C4" w:rsidRDefault="000D61B6">
      <w:pPr>
        <w:autoSpaceDE w:val="0"/>
        <w:autoSpaceDN w:val="0"/>
        <w:adjustRightInd w:val="0"/>
        <w:spacing w:after="0" w:line="240" w:lineRule="auto"/>
        <w:rPr>
          <w:del w:id="71" w:author="thiruppathi" w:date="2011-06-09T16:24:00Z"/>
          <w:rFonts w:ascii="Consolas" w:hAnsi="Consolas" w:cs="Consolas"/>
          <w:color w:val="008000"/>
          <w:sz w:val="19"/>
          <w:szCs w:val="19"/>
        </w:rPr>
      </w:pPr>
      <w:del w:id="72" w:author="thiruppathi" w:date="2011-06-09T16:24:00Z">
        <w:r w:rsidDel="009712C4">
          <w:rPr>
            <w:rFonts w:ascii="Consolas" w:hAnsi="Consolas" w:cs="Consolas"/>
            <w:color w:val="008000"/>
            <w:sz w:val="19"/>
            <w:szCs w:val="19"/>
          </w:rPr>
          <w:delText xml:space="preserve">''' </w:delText>
        </w:r>
        <w:r w:rsidR="00313F4F" w:rsidDel="009712C4">
          <w:rPr>
            <w:rFonts w:ascii="Consolas" w:hAnsi="Consolas" w:cs="Consolas"/>
            <w:color w:val="008000"/>
            <w:sz w:val="19"/>
            <w:szCs w:val="19"/>
          </w:rPr>
          <w:delText xml:space="preserve">NAME OF THE CLASS, FORM OR MODULE </w:delText>
        </w:r>
      </w:del>
    </w:p>
    <w:p w:rsidR="00313F4F" w:rsidDel="009712C4" w:rsidRDefault="00313F4F" w:rsidP="009712C4">
      <w:pPr>
        <w:autoSpaceDE w:val="0"/>
        <w:autoSpaceDN w:val="0"/>
        <w:adjustRightInd w:val="0"/>
        <w:spacing w:after="0" w:line="240" w:lineRule="auto"/>
        <w:rPr>
          <w:del w:id="73" w:author="thiruppathi" w:date="2011-06-09T16:24:00Z"/>
          <w:rFonts w:ascii="Consolas" w:hAnsi="Consolas" w:cs="Consolas"/>
          <w:sz w:val="19"/>
          <w:szCs w:val="19"/>
        </w:rPr>
      </w:pPr>
      <w:del w:id="74" w:author="thiruppathi" w:date="2011-06-09T16:24:00Z">
        <w:r w:rsidDel="009712C4">
          <w:rPr>
            <w:rFonts w:ascii="Consolas" w:hAnsi="Consolas" w:cs="Consolas"/>
            <w:color w:val="008000"/>
            <w:sz w:val="19"/>
            <w:szCs w:val="19"/>
          </w:rPr>
          <w:delText>''' Purpose:</w:delText>
        </w:r>
      </w:del>
    </w:p>
    <w:p w:rsidR="0013647D" w:rsidRPr="0013647D" w:rsidRDefault="00313F4F" w:rsidP="0013647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13647D" w:rsidRPr="0013647D">
        <w:rPr>
          <w:rFonts w:ascii="Consolas" w:hAnsi="Consolas" w:cs="Consolas"/>
          <w:color w:val="008000"/>
          <w:sz w:val="19"/>
          <w:szCs w:val="19"/>
        </w:rPr>
        <w:t xml:space="preserve">CREATE A GOOD SOLID DESCRIPTION OF WHAT PURPOSE THE </w:t>
      </w:r>
    </w:p>
    <w:p w:rsidR="00017C41" w:rsidRDefault="0013647D" w:rsidP="0013647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Pr="0013647D">
        <w:rPr>
          <w:rFonts w:ascii="Consolas" w:hAnsi="Consolas" w:cs="Consolas"/>
          <w:color w:val="008000"/>
          <w:sz w:val="19"/>
          <w:szCs w:val="19"/>
        </w:rPr>
        <w:t>OBJECT SERVES</w:t>
      </w:r>
    </w:p>
    <w:p w:rsidR="000D61B6" w:rsidRDefault="000D61B6" w:rsidP="000D61B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D5285B" w:rsidRDefault="000D61B6" w:rsidP="000D61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 xml:space="preserve">''' </w:t>
      </w:r>
      <w:r>
        <w:rPr>
          <w:rFonts w:ascii="Consolas" w:hAnsi="Consolas" w:cs="Consolas"/>
          <w:color w:val="808080"/>
          <w:sz w:val="19"/>
          <w:szCs w:val="19"/>
        </w:rPr>
        <w:t>&lt;remarks&gt;</w:t>
      </w:r>
    </w:p>
    <w:p w:rsidR="00D5285B" w:rsidRDefault="00D5285B" w:rsidP="00D5285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del w:id="75" w:author="thiruppathi" w:date="2011-06-09T16:24:00Z">
        <w:r w:rsidDel="009712C4">
          <w:rPr>
            <w:rFonts w:ascii="Consolas" w:hAnsi="Consolas" w:cs="Consolas"/>
            <w:color w:val="008000"/>
            <w:sz w:val="19"/>
            <w:szCs w:val="19"/>
          </w:rPr>
          <w:delText>Changes and Change Date</w:delText>
        </w:r>
      </w:del>
      <w:ins w:id="76" w:author="thiruppathi" w:date="2011-06-09T16:24:00Z">
        <w:r w:rsidR="009712C4">
          <w:rPr>
            <w:rFonts w:ascii="Consolas" w:hAnsi="Consolas" w:cs="Consolas"/>
            <w:color w:val="008000"/>
            <w:sz w:val="19"/>
            <w:szCs w:val="19"/>
          </w:rPr>
          <w:t>Add any validations or remarks to be noted</w:t>
        </w:r>
      </w:ins>
    </w:p>
    <w:p w:rsidR="004145C2" w:rsidRPr="004145C2" w:rsidDel="009712C4" w:rsidRDefault="004145C2" w:rsidP="004145C2">
      <w:pPr>
        <w:autoSpaceDE w:val="0"/>
        <w:autoSpaceDN w:val="0"/>
        <w:adjustRightInd w:val="0"/>
        <w:spacing w:after="0" w:line="240" w:lineRule="auto"/>
        <w:rPr>
          <w:del w:id="77" w:author="thiruppathi" w:date="2011-06-09T16:24:00Z"/>
          <w:rFonts w:ascii="Consolas" w:hAnsi="Consolas" w:cs="Consolas"/>
          <w:color w:val="008000"/>
          <w:sz w:val="19"/>
          <w:szCs w:val="19"/>
        </w:rPr>
      </w:pPr>
      <w:del w:id="78" w:author="thiruppathi" w:date="2011-06-09T16:24:00Z">
        <w:r w:rsidDel="009712C4">
          <w:rPr>
            <w:rFonts w:ascii="Consolas" w:hAnsi="Consolas" w:cs="Consolas"/>
            <w:color w:val="008000"/>
            <w:sz w:val="19"/>
            <w:szCs w:val="19"/>
          </w:rPr>
          <w:delText xml:space="preserve">''' </w:delText>
        </w:r>
        <w:r w:rsidRPr="004145C2" w:rsidDel="009712C4">
          <w:rPr>
            <w:rFonts w:ascii="Consolas" w:hAnsi="Consolas" w:cs="Consolas"/>
            <w:color w:val="008000"/>
            <w:sz w:val="19"/>
            <w:szCs w:val="19"/>
          </w:rPr>
          <w:delText xml:space="preserve">NOTE ANY CHANGES TO THE OBJECT LIKE ADDED METHODS OR </w:delText>
        </w:r>
      </w:del>
    </w:p>
    <w:p w:rsidR="000D61B6" w:rsidRDefault="004145C2" w:rsidP="004145C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 xml:space="preserve">''' </w:t>
      </w:r>
      <w:del w:id="79" w:author="thiruppathi" w:date="2011-06-09T16:24:00Z">
        <w:r w:rsidR="00265318" w:rsidDel="009712C4">
          <w:rPr>
            <w:rFonts w:ascii="Consolas" w:hAnsi="Consolas" w:cs="Consolas"/>
            <w:color w:val="008000"/>
            <w:sz w:val="19"/>
            <w:szCs w:val="19"/>
          </w:rPr>
          <w:delText>VARIABLES OR BUG FIXES</w:delText>
        </w:r>
      </w:del>
      <w:r w:rsidR="000D61B6">
        <w:rPr>
          <w:rFonts w:ascii="Consolas" w:hAnsi="Consolas" w:cs="Consolas"/>
          <w:color w:val="808080"/>
          <w:sz w:val="19"/>
          <w:szCs w:val="19"/>
        </w:rPr>
        <w:t>&lt;/remarks&gt;</w:t>
      </w:r>
    </w:p>
    <w:p w:rsidR="003A4F9A" w:rsidRDefault="00C9041E" w:rsidP="00C03418">
      <w:pPr>
        <w:pStyle w:val="Heading2"/>
        <w:numPr>
          <w:ilvl w:val="1"/>
          <w:numId w:val="7"/>
        </w:numPr>
        <w:ind w:left="432"/>
        <w:rPr>
          <w:sz w:val="22"/>
        </w:rPr>
      </w:pPr>
      <w:r w:rsidRPr="00C9041E">
        <w:rPr>
          <w:sz w:val="22"/>
        </w:rPr>
        <w:lastRenderedPageBreak/>
        <w:t>Methods</w:t>
      </w:r>
      <w:r w:rsidR="003A4F9A" w:rsidRPr="00451594">
        <w:rPr>
          <w:sz w:val="22"/>
        </w:rPr>
        <w:t xml:space="preserve"> </w:t>
      </w:r>
    </w:p>
    <w:p w:rsidR="003A4F9A" w:rsidRDefault="0025179A" w:rsidP="0025179A">
      <w:pPr>
        <w:ind w:left="-360" w:firstLine="360"/>
        <w:rPr>
          <w:rFonts w:ascii="Arial" w:hAnsi="Arial" w:cs="Arial"/>
          <w:sz w:val="20"/>
        </w:rPr>
      </w:pPr>
      <w:r w:rsidRPr="0025179A">
        <w:rPr>
          <w:rFonts w:ascii="Arial" w:hAnsi="Arial" w:cs="Arial"/>
          <w:sz w:val="20"/>
        </w:rPr>
        <w:t>The following documentation comments should go at the beginning of every method.</w:t>
      </w:r>
    </w:p>
    <w:p w:rsidR="003D23E8" w:rsidRDefault="003D23E8" w:rsidP="003D23E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3D23E8" w:rsidDel="009712C4" w:rsidRDefault="003D23E8" w:rsidP="003D23E8">
      <w:pPr>
        <w:autoSpaceDE w:val="0"/>
        <w:autoSpaceDN w:val="0"/>
        <w:adjustRightInd w:val="0"/>
        <w:spacing w:after="0" w:line="240" w:lineRule="auto"/>
        <w:rPr>
          <w:del w:id="80" w:author="thiruppathi" w:date="2011-06-09T16:25:00Z"/>
          <w:rFonts w:ascii="Consolas" w:hAnsi="Consolas" w:cs="Consolas"/>
          <w:color w:val="008000"/>
          <w:sz w:val="19"/>
          <w:szCs w:val="19"/>
        </w:rPr>
      </w:pPr>
      <w:del w:id="81" w:author="thiruppathi" w:date="2011-06-09T16:25:00Z">
        <w:r w:rsidDel="009712C4">
          <w:rPr>
            <w:rFonts w:ascii="Consolas" w:hAnsi="Consolas" w:cs="Consolas"/>
            <w:color w:val="008000"/>
            <w:sz w:val="19"/>
            <w:szCs w:val="19"/>
          </w:rPr>
          <w:delText xml:space="preserve">''' </w:delText>
        </w:r>
        <w:r w:rsidR="00A11186" w:rsidDel="009712C4">
          <w:rPr>
            <w:rFonts w:ascii="Consolas" w:hAnsi="Consolas" w:cs="Consolas"/>
            <w:color w:val="008000"/>
            <w:sz w:val="19"/>
            <w:szCs w:val="19"/>
          </w:rPr>
          <w:delText>Name:</w:delText>
        </w:r>
      </w:del>
    </w:p>
    <w:p w:rsidR="00A11186" w:rsidDel="009712C4" w:rsidRDefault="00A11186" w:rsidP="00A11186">
      <w:pPr>
        <w:autoSpaceDE w:val="0"/>
        <w:autoSpaceDN w:val="0"/>
        <w:adjustRightInd w:val="0"/>
        <w:spacing w:after="0" w:line="240" w:lineRule="auto"/>
        <w:rPr>
          <w:del w:id="82" w:author="thiruppathi" w:date="2011-06-09T16:25:00Z"/>
          <w:rFonts w:ascii="Consolas" w:hAnsi="Consolas" w:cs="Consolas"/>
          <w:color w:val="008000"/>
          <w:sz w:val="19"/>
          <w:szCs w:val="19"/>
        </w:rPr>
      </w:pPr>
      <w:del w:id="83" w:author="thiruppathi" w:date="2011-06-09T16:25:00Z">
        <w:r w:rsidDel="009712C4">
          <w:rPr>
            <w:rFonts w:ascii="Consolas" w:hAnsi="Consolas" w:cs="Consolas"/>
            <w:color w:val="008000"/>
            <w:sz w:val="19"/>
            <w:szCs w:val="19"/>
          </w:rPr>
          <w:delText>''' NAME OF THE FUNCTION, SUBROUTINE OR PROPERTY</w:delText>
        </w:r>
      </w:del>
    </w:p>
    <w:p w:rsidR="00410AC4" w:rsidDel="009712C4" w:rsidRDefault="00410AC4" w:rsidP="00410AC4">
      <w:pPr>
        <w:autoSpaceDE w:val="0"/>
        <w:autoSpaceDN w:val="0"/>
        <w:adjustRightInd w:val="0"/>
        <w:spacing w:after="0" w:line="240" w:lineRule="auto"/>
        <w:rPr>
          <w:del w:id="84" w:author="thiruppathi" w:date="2011-06-09T16:25:00Z"/>
          <w:rFonts w:ascii="Consolas" w:hAnsi="Consolas" w:cs="Consolas"/>
          <w:sz w:val="19"/>
          <w:szCs w:val="19"/>
        </w:rPr>
      </w:pPr>
      <w:del w:id="85" w:author="thiruppathi" w:date="2011-06-09T16:25:00Z">
        <w:r w:rsidDel="009712C4">
          <w:rPr>
            <w:rFonts w:ascii="Consolas" w:hAnsi="Consolas" w:cs="Consolas"/>
            <w:color w:val="008000"/>
            <w:sz w:val="19"/>
            <w:szCs w:val="19"/>
          </w:rPr>
          <w:delText>''' Purpose:</w:delText>
        </w:r>
      </w:del>
    </w:p>
    <w:p w:rsidR="00410AC4" w:rsidRPr="0013647D" w:rsidRDefault="00410AC4" w:rsidP="00410AC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Pr="0013647D">
        <w:rPr>
          <w:rFonts w:ascii="Consolas" w:hAnsi="Consolas" w:cs="Consolas"/>
          <w:color w:val="008000"/>
          <w:sz w:val="19"/>
          <w:szCs w:val="19"/>
        </w:rPr>
        <w:t xml:space="preserve">CREATE A GOOD SOLID DESCRIPTION OF WHAT PURPOSE THE </w:t>
      </w:r>
    </w:p>
    <w:p w:rsidR="00410AC4" w:rsidRDefault="00410AC4" w:rsidP="00410AC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282029">
        <w:rPr>
          <w:rFonts w:ascii="Consolas" w:hAnsi="Consolas" w:cs="Consolas"/>
          <w:color w:val="008000"/>
          <w:sz w:val="19"/>
          <w:szCs w:val="19"/>
        </w:rPr>
        <w:t>METHOD</w:t>
      </w:r>
      <w:r w:rsidRPr="0013647D">
        <w:rPr>
          <w:rFonts w:ascii="Consolas" w:hAnsi="Consolas" w:cs="Consolas"/>
          <w:color w:val="008000"/>
          <w:sz w:val="19"/>
          <w:szCs w:val="19"/>
        </w:rPr>
        <w:t xml:space="preserve"> SERVES</w:t>
      </w:r>
      <w:r w:rsidR="00282029">
        <w:rPr>
          <w:rFonts w:ascii="Consolas" w:hAnsi="Consolas" w:cs="Consolas"/>
          <w:color w:val="008000"/>
          <w:sz w:val="19"/>
          <w:szCs w:val="19"/>
        </w:rPr>
        <w:t xml:space="preserve"> </w:t>
      </w:r>
      <w:r w:rsidR="00282029" w:rsidRPr="00282029">
        <w:rPr>
          <w:rFonts w:ascii="Consolas" w:hAnsi="Consolas" w:cs="Consolas"/>
          <w:color w:val="008000"/>
          <w:sz w:val="19"/>
          <w:szCs w:val="19"/>
        </w:rPr>
        <w:t>AND ANY RULES THAT GOVERNS THE USE OF THE</w:t>
      </w:r>
      <w:r w:rsidR="00282029">
        <w:rPr>
          <w:rFonts w:ascii="Consolas" w:hAnsi="Consolas" w:cs="Consolas"/>
          <w:color w:val="008000"/>
          <w:sz w:val="19"/>
          <w:szCs w:val="19"/>
        </w:rPr>
        <w:t xml:space="preserve"> </w:t>
      </w:r>
      <w:r w:rsidR="00282029" w:rsidRPr="00282029">
        <w:rPr>
          <w:rFonts w:ascii="Consolas" w:hAnsi="Consolas" w:cs="Consolas"/>
          <w:color w:val="008000"/>
          <w:sz w:val="19"/>
          <w:szCs w:val="19"/>
        </w:rPr>
        <w:t>METHOD</w:t>
      </w:r>
    </w:p>
    <w:p w:rsidR="003D23E8" w:rsidRDefault="003D23E8" w:rsidP="003D23E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&lt;/summary&gt;</w:t>
      </w:r>
    </w:p>
    <w:p w:rsidR="003D23E8" w:rsidRDefault="003D23E8" w:rsidP="003D23E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8080"/>
          <w:sz w:val="19"/>
          <w:szCs w:val="19"/>
        </w:rPr>
        <w:t>&lt;param name="</w:t>
      </w:r>
      <w:r w:rsidR="00F77B0A">
        <w:rPr>
          <w:rFonts w:ascii="Consolas" w:hAnsi="Consolas" w:cs="Consolas"/>
          <w:color w:val="808080"/>
          <w:sz w:val="19"/>
          <w:szCs w:val="19"/>
        </w:rPr>
        <w:t>param1</w:t>
      </w:r>
      <w:r>
        <w:rPr>
          <w:rFonts w:ascii="Consolas" w:hAnsi="Consolas" w:cs="Consolas"/>
          <w:color w:val="808080"/>
          <w:sz w:val="19"/>
          <w:szCs w:val="19"/>
        </w:rPr>
        <w:t>"&gt;</w:t>
      </w:r>
      <w:r w:rsidR="00F961B9" w:rsidRPr="00F961B9">
        <w:rPr>
          <w:rFonts w:ascii="Consolas" w:hAnsi="Consolas" w:cs="Consolas"/>
          <w:color w:val="808080"/>
          <w:sz w:val="19"/>
          <w:szCs w:val="19"/>
        </w:rPr>
        <w:t>PURPOSE OF THE PARAMETER AND ANY VALUE RESTRICTIONS</w:t>
      </w:r>
      <w:r>
        <w:rPr>
          <w:rFonts w:ascii="Consolas" w:hAnsi="Consolas" w:cs="Consolas"/>
          <w:color w:val="808080"/>
          <w:sz w:val="19"/>
          <w:szCs w:val="19"/>
        </w:rPr>
        <w:t>&lt;/param&gt;</w:t>
      </w:r>
    </w:p>
    <w:p w:rsidR="00786E93" w:rsidRDefault="00786E93" w:rsidP="00786E9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 xml:space="preserve">''' </w:t>
      </w:r>
      <w:r>
        <w:rPr>
          <w:rFonts w:ascii="Consolas" w:hAnsi="Consolas" w:cs="Consolas"/>
          <w:color w:val="808080"/>
          <w:sz w:val="19"/>
          <w:szCs w:val="19"/>
        </w:rPr>
        <w:t>&lt;returns&gt;</w:t>
      </w:r>
      <w:r w:rsidR="00DE49F2" w:rsidRPr="00DE49F2">
        <w:rPr>
          <w:rFonts w:ascii="Consolas" w:hAnsi="Consolas" w:cs="Consolas"/>
          <w:color w:val="808080"/>
          <w:sz w:val="19"/>
          <w:szCs w:val="19"/>
        </w:rPr>
        <w:t>WHAT THE RETURN TYPE IS AND ANY VALUE RESTRICTIONS</w:t>
      </w:r>
      <w:r>
        <w:rPr>
          <w:rFonts w:ascii="Consolas" w:hAnsi="Consolas" w:cs="Consolas"/>
          <w:color w:val="808080"/>
          <w:sz w:val="19"/>
          <w:szCs w:val="19"/>
        </w:rPr>
        <w:t>&lt;/returns&gt;</w:t>
      </w:r>
    </w:p>
    <w:p w:rsidR="005D0D10" w:rsidRDefault="003D23E8" w:rsidP="0026531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 xml:space="preserve">''' </w:t>
      </w:r>
      <w:r>
        <w:rPr>
          <w:rFonts w:ascii="Consolas" w:hAnsi="Consolas" w:cs="Consolas"/>
          <w:color w:val="808080"/>
          <w:sz w:val="19"/>
          <w:szCs w:val="19"/>
        </w:rPr>
        <w:t>&lt;remarks&gt;</w:t>
      </w:r>
    </w:p>
    <w:p w:rsidR="009712C4" w:rsidRDefault="005D0D10" w:rsidP="009712C4">
      <w:pPr>
        <w:autoSpaceDE w:val="0"/>
        <w:autoSpaceDN w:val="0"/>
        <w:adjustRightInd w:val="0"/>
        <w:spacing w:after="0" w:line="240" w:lineRule="auto"/>
        <w:rPr>
          <w:ins w:id="86" w:author="thiruppathi" w:date="2011-06-09T16:25:00Z"/>
          <w:rFonts w:ascii="Consolas" w:hAnsi="Consolas" w:cs="Consolas"/>
          <w:color w:val="008000"/>
          <w:sz w:val="19"/>
          <w:szCs w:val="19"/>
        </w:rPr>
      </w:pPr>
      <w:r>
        <w:rPr>
          <w:rFonts w:ascii="Consolas" w:hAnsi="Consolas" w:cs="Consolas"/>
          <w:color w:val="008000"/>
          <w:sz w:val="19"/>
          <w:szCs w:val="19"/>
        </w:rPr>
        <w:t xml:space="preserve">''' </w:t>
      </w:r>
      <w:ins w:id="87" w:author="thiruppathi" w:date="2011-06-09T16:25:00Z">
        <w:r w:rsidR="009712C4">
          <w:rPr>
            <w:rFonts w:ascii="Consolas" w:hAnsi="Consolas" w:cs="Consolas"/>
            <w:color w:val="008000"/>
            <w:sz w:val="19"/>
            <w:szCs w:val="19"/>
          </w:rPr>
          <w:t>Add any validations or remarks to be noted</w:t>
        </w:r>
      </w:ins>
    </w:p>
    <w:p w:rsidR="00265318" w:rsidDel="009712C4" w:rsidRDefault="00265318" w:rsidP="009712C4">
      <w:pPr>
        <w:autoSpaceDE w:val="0"/>
        <w:autoSpaceDN w:val="0"/>
        <w:adjustRightInd w:val="0"/>
        <w:spacing w:after="0" w:line="240" w:lineRule="auto"/>
        <w:rPr>
          <w:del w:id="88" w:author="thiruppathi" w:date="2011-06-09T16:25:00Z"/>
          <w:rFonts w:ascii="Consolas" w:hAnsi="Consolas" w:cs="Consolas"/>
          <w:color w:val="008000"/>
          <w:sz w:val="19"/>
          <w:szCs w:val="19"/>
        </w:rPr>
      </w:pPr>
      <w:del w:id="89" w:author="thiruppathi" w:date="2011-06-09T16:25:00Z">
        <w:r w:rsidDel="009712C4">
          <w:rPr>
            <w:rFonts w:ascii="Consolas" w:hAnsi="Consolas" w:cs="Consolas"/>
            <w:color w:val="008000"/>
            <w:sz w:val="19"/>
            <w:szCs w:val="19"/>
          </w:rPr>
          <w:delText>Changes and Change Date</w:delText>
        </w:r>
      </w:del>
    </w:p>
    <w:p w:rsidR="00265318" w:rsidRPr="004145C2" w:rsidDel="009712C4" w:rsidRDefault="00265318" w:rsidP="009712C4">
      <w:pPr>
        <w:autoSpaceDE w:val="0"/>
        <w:autoSpaceDN w:val="0"/>
        <w:adjustRightInd w:val="0"/>
        <w:spacing w:after="0" w:line="240" w:lineRule="auto"/>
        <w:rPr>
          <w:del w:id="90" w:author="thiruppathi" w:date="2011-06-09T16:25:00Z"/>
          <w:rFonts w:ascii="Consolas" w:hAnsi="Consolas" w:cs="Consolas"/>
          <w:color w:val="008000"/>
          <w:sz w:val="19"/>
          <w:szCs w:val="19"/>
        </w:rPr>
      </w:pPr>
      <w:del w:id="91" w:author="thiruppathi" w:date="2011-06-09T16:25:00Z">
        <w:r w:rsidDel="009712C4">
          <w:rPr>
            <w:rFonts w:ascii="Consolas" w:hAnsi="Consolas" w:cs="Consolas"/>
            <w:color w:val="008000"/>
            <w:sz w:val="19"/>
            <w:szCs w:val="19"/>
          </w:rPr>
          <w:delText xml:space="preserve">''' </w:delText>
        </w:r>
        <w:r w:rsidRPr="004145C2" w:rsidDel="009712C4">
          <w:rPr>
            <w:rFonts w:ascii="Consolas" w:hAnsi="Consolas" w:cs="Consolas"/>
            <w:color w:val="008000"/>
            <w:sz w:val="19"/>
            <w:szCs w:val="19"/>
          </w:rPr>
          <w:delText xml:space="preserve">NOTE ANY CHANGES TO THE OBJECT LIKE ADDED </w:delText>
        </w:r>
      </w:del>
    </w:p>
    <w:p w:rsidR="003D23E8" w:rsidRDefault="00265318" w:rsidP="009712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 xml:space="preserve">''' </w:t>
      </w:r>
      <w:del w:id="92" w:author="thiruppathi" w:date="2011-06-09T16:25:00Z">
        <w:r w:rsidR="00B82FF6" w:rsidDel="009712C4">
          <w:rPr>
            <w:rFonts w:ascii="Consolas" w:hAnsi="Consolas" w:cs="Consolas"/>
            <w:color w:val="008000"/>
            <w:sz w:val="19"/>
            <w:szCs w:val="19"/>
          </w:rPr>
          <w:delText>VARIABLES OR BUG FIXES</w:delText>
        </w:r>
      </w:del>
      <w:r w:rsidR="003D23E8">
        <w:rPr>
          <w:rFonts w:ascii="Consolas" w:hAnsi="Consolas" w:cs="Consolas"/>
          <w:color w:val="808080"/>
          <w:sz w:val="19"/>
          <w:szCs w:val="19"/>
        </w:rPr>
        <w:t>&lt;/remarks&gt;</w:t>
      </w:r>
    </w:p>
    <w:p w:rsidR="003A4F9A" w:rsidRDefault="003A4F9A" w:rsidP="003D23E8">
      <w:pPr>
        <w:rPr>
          <w:rFonts w:ascii="Arial" w:hAnsi="Arial" w:cs="Arial"/>
          <w:sz w:val="20"/>
        </w:rPr>
      </w:pPr>
    </w:p>
    <w:p w:rsidR="002E699A" w:rsidRDefault="002E699A" w:rsidP="00C03418">
      <w:pPr>
        <w:pStyle w:val="Heading2"/>
        <w:numPr>
          <w:ilvl w:val="1"/>
          <w:numId w:val="7"/>
        </w:numPr>
        <w:ind w:left="432"/>
        <w:rPr>
          <w:sz w:val="22"/>
        </w:rPr>
      </w:pPr>
      <w:r>
        <w:rPr>
          <w:sz w:val="22"/>
        </w:rPr>
        <w:t>Commenting</w:t>
      </w:r>
      <w:r w:rsidRPr="00451594">
        <w:rPr>
          <w:sz w:val="22"/>
        </w:rPr>
        <w:t xml:space="preserve"> </w:t>
      </w:r>
    </w:p>
    <w:p w:rsidR="003138AF" w:rsidRDefault="0019336C" w:rsidP="0019336C">
      <w:pPr>
        <w:pStyle w:val="ListParagraph"/>
        <w:ind w:left="0"/>
        <w:rPr>
          <w:rFonts w:ascii="Arial" w:hAnsi="Arial" w:cs="Arial"/>
          <w:sz w:val="20"/>
        </w:rPr>
      </w:pPr>
      <w:r>
        <w:rPr>
          <w:rFonts w:ascii="Arial" w:hAnsi="Arial" w:cs="Arial"/>
          <w:sz w:val="20"/>
        </w:rPr>
        <w:t xml:space="preserve">Commenting </w:t>
      </w:r>
      <w:r w:rsidRPr="0019336C">
        <w:rPr>
          <w:rFonts w:ascii="Arial" w:hAnsi="Arial" w:cs="Arial"/>
          <w:sz w:val="20"/>
        </w:rPr>
        <w:t xml:space="preserve">code is </w:t>
      </w:r>
      <w:r>
        <w:rPr>
          <w:rFonts w:ascii="Arial" w:hAnsi="Arial" w:cs="Arial"/>
          <w:sz w:val="20"/>
        </w:rPr>
        <w:t xml:space="preserve">also </w:t>
      </w:r>
      <w:r w:rsidRPr="0019336C">
        <w:rPr>
          <w:rFonts w:ascii="Arial" w:hAnsi="Arial" w:cs="Arial"/>
          <w:sz w:val="20"/>
        </w:rPr>
        <w:t xml:space="preserve">as important as the code itself. </w:t>
      </w:r>
      <w:r>
        <w:rPr>
          <w:rFonts w:ascii="Arial" w:hAnsi="Arial" w:cs="Arial"/>
          <w:sz w:val="20"/>
        </w:rPr>
        <w:t xml:space="preserve">A Business Logic </w:t>
      </w:r>
      <w:r w:rsidRPr="0019336C">
        <w:rPr>
          <w:rFonts w:ascii="Arial" w:hAnsi="Arial" w:cs="Arial"/>
          <w:sz w:val="20"/>
        </w:rPr>
        <w:t>that is well documented saves time, aggravation, and helps the maintenance of future upgrades and bug fixes.</w:t>
      </w:r>
    </w:p>
    <w:p w:rsidR="00136C56" w:rsidRDefault="00136C56" w:rsidP="0019336C">
      <w:pPr>
        <w:pStyle w:val="ListParagraph"/>
        <w:ind w:left="0"/>
        <w:rPr>
          <w:rFonts w:ascii="Arial" w:hAnsi="Arial" w:cs="Arial"/>
          <w:sz w:val="20"/>
        </w:rPr>
      </w:pPr>
    </w:p>
    <w:p w:rsidR="00136C56" w:rsidRDefault="00136C56" w:rsidP="0019336C">
      <w:pPr>
        <w:pStyle w:val="ListParagraph"/>
        <w:ind w:left="0"/>
        <w:rPr>
          <w:rFonts w:ascii="Arial" w:hAnsi="Arial" w:cs="Arial"/>
          <w:b/>
          <w:sz w:val="20"/>
        </w:rPr>
      </w:pPr>
      <w:r w:rsidRPr="00136C56">
        <w:rPr>
          <w:rFonts w:ascii="Arial" w:hAnsi="Arial" w:cs="Arial"/>
          <w:b/>
          <w:sz w:val="20"/>
        </w:rPr>
        <w:t>Note:</w:t>
      </w:r>
    </w:p>
    <w:p w:rsidR="00136C56" w:rsidRDefault="00136C56" w:rsidP="0019336C">
      <w:pPr>
        <w:pStyle w:val="ListParagraph"/>
        <w:ind w:left="0"/>
        <w:rPr>
          <w:rFonts w:ascii="Arial" w:hAnsi="Arial" w:cs="Arial"/>
          <w:sz w:val="20"/>
        </w:rPr>
      </w:pPr>
      <w:r w:rsidRPr="00136C56">
        <w:rPr>
          <w:rFonts w:ascii="Arial" w:hAnsi="Arial" w:cs="Arial"/>
          <w:sz w:val="20"/>
        </w:rPr>
        <w:t>Commenting business logic code blocks are not encouraged.</w:t>
      </w:r>
      <w:r w:rsidR="0044099C">
        <w:rPr>
          <w:rFonts w:ascii="Arial" w:hAnsi="Arial" w:cs="Arial"/>
          <w:sz w:val="20"/>
        </w:rPr>
        <w:t xml:space="preserve"> </w:t>
      </w:r>
      <w:r w:rsidR="00845515">
        <w:rPr>
          <w:rFonts w:ascii="Arial" w:hAnsi="Arial" w:cs="Arial"/>
          <w:sz w:val="20"/>
        </w:rPr>
        <w:t>This will help to maintain clarity in the business logics.</w:t>
      </w:r>
    </w:p>
    <w:p w:rsidR="00084B40" w:rsidRDefault="00084B40" w:rsidP="00084B40">
      <w:pPr>
        <w:autoSpaceDE w:val="0"/>
        <w:autoSpaceDN w:val="0"/>
        <w:adjustRightInd w:val="0"/>
        <w:spacing w:after="0" w:line="240" w:lineRule="auto"/>
        <w:rPr>
          <w:rFonts w:ascii="Courier New" w:hAnsi="Courier New" w:cs="Courier New"/>
          <w:noProof/>
          <w:color w:val="008000"/>
          <w:sz w:val="20"/>
          <w:szCs w:val="20"/>
        </w:rPr>
      </w:pPr>
      <w:r>
        <w:rPr>
          <w:rFonts w:ascii="Arial" w:hAnsi="Arial" w:cs="Arial"/>
          <w:sz w:val="20"/>
        </w:rPr>
        <w:t>Example:</w:t>
      </w:r>
      <w:r>
        <w:rPr>
          <w:rFonts w:ascii="Arial" w:hAnsi="Arial" w:cs="Arial"/>
          <w:sz w:val="20"/>
        </w:rPr>
        <w:br/>
      </w:r>
      <w:r>
        <w:rPr>
          <w:rFonts w:ascii="Courier New" w:hAnsi="Courier New" w:cs="Courier New"/>
          <w:noProof/>
          <w:color w:val="008000"/>
          <w:sz w:val="20"/>
          <w:szCs w:val="20"/>
        </w:rPr>
        <w:br/>
        <w:t xml:space="preserve">'Dim stateSalesTax As Decimal </w:t>
      </w:r>
    </w:p>
    <w:p w:rsidR="00084B40" w:rsidRPr="00136C56" w:rsidRDefault="00084B40" w:rsidP="00084B40">
      <w:pPr>
        <w:pStyle w:val="ListParagraph"/>
        <w:ind w:left="0"/>
      </w:pPr>
      <w:r>
        <w:rPr>
          <w:rFonts w:ascii="Courier New" w:hAnsi="Courier New" w:cs="Courier New"/>
          <w:noProof/>
          <w:color w:val="008000"/>
          <w:sz w:val="20"/>
          <w:szCs w:val="20"/>
        </w:rPr>
        <w:t xml:space="preserve">'Dim citySalesTax As Decimal </w:t>
      </w:r>
    </w:p>
    <w:p w:rsidR="00EB6B9D" w:rsidRPr="00EB6B9D" w:rsidRDefault="00C372B5" w:rsidP="00C03418">
      <w:pPr>
        <w:pStyle w:val="Heading2"/>
        <w:numPr>
          <w:ilvl w:val="2"/>
          <w:numId w:val="3"/>
        </w:numPr>
        <w:ind w:left="504"/>
        <w:rPr>
          <w:sz w:val="20"/>
        </w:rPr>
      </w:pPr>
      <w:r>
        <w:rPr>
          <w:sz w:val="20"/>
        </w:rPr>
        <w:t xml:space="preserve"> </w:t>
      </w:r>
      <w:r w:rsidR="003021F1">
        <w:rPr>
          <w:sz w:val="20"/>
        </w:rPr>
        <w:t>End-Of-Line Comments</w:t>
      </w:r>
      <w:r w:rsidR="00EB6B9D" w:rsidRPr="00EB6B9D">
        <w:rPr>
          <w:sz w:val="20"/>
        </w:rPr>
        <w:t xml:space="preserve"> </w:t>
      </w:r>
    </w:p>
    <w:p w:rsidR="002E12E8" w:rsidRPr="002E12E8" w:rsidRDefault="002E12E8" w:rsidP="002E12E8">
      <w:pPr>
        <w:rPr>
          <w:rFonts w:ascii="Arial" w:hAnsi="Arial" w:cs="Arial"/>
          <w:sz w:val="20"/>
        </w:rPr>
      </w:pPr>
      <w:r w:rsidRPr="002E12E8">
        <w:rPr>
          <w:rFonts w:ascii="Arial" w:hAnsi="Arial" w:cs="Arial"/>
          <w:sz w:val="20"/>
        </w:rPr>
        <w:t>Use End-Of-Line comments only with variable and member field declarations. Use them to document the purpose of the variable being declared.</w:t>
      </w:r>
    </w:p>
    <w:p w:rsidR="002E12E8" w:rsidRDefault="002E12E8" w:rsidP="002E12E8">
      <w:pPr>
        <w:pStyle w:val="Body-noindent"/>
        <w:tabs>
          <w:tab w:val="left" w:pos="720"/>
        </w:tabs>
      </w:pPr>
      <w:r>
        <w:t xml:space="preserve">Example: </w:t>
      </w:r>
    </w:p>
    <w:p w:rsidR="002E12E8" w:rsidRDefault="002E12E8" w:rsidP="002E12E8">
      <w:pPr>
        <w:pStyle w:val="Code"/>
        <w:tabs>
          <w:tab w:val="left" w:pos="360"/>
          <w:tab w:val="left" w:pos="720"/>
          <w:tab w:val="left" w:pos="1080"/>
          <w:tab w:val="left" w:pos="1440"/>
          <w:tab w:val="left" w:pos="1800"/>
          <w:tab w:val="left" w:pos="2160"/>
          <w:tab w:val="left" w:pos="2520"/>
          <w:tab w:val="left" w:pos="2880"/>
        </w:tabs>
        <w:rPr>
          <w:color w:val="008000"/>
          <w:szCs w:val="18"/>
        </w:rPr>
      </w:pPr>
      <w:r w:rsidRPr="0035404F">
        <w:rPr>
          <w:rFonts w:cs="Courier New"/>
          <w:color w:val="0000FF"/>
        </w:rPr>
        <w:t>Private</w:t>
      </w:r>
      <w:r w:rsidRPr="0035404F">
        <w:rPr>
          <w:rFonts w:cs="Courier New"/>
        </w:rPr>
        <w:t xml:space="preserve"> name </w:t>
      </w:r>
      <w:r w:rsidRPr="0035404F">
        <w:rPr>
          <w:rFonts w:cs="Courier New"/>
          <w:color w:val="0000FF"/>
        </w:rPr>
        <w:t>As</w:t>
      </w:r>
      <w:r w:rsidRPr="0035404F">
        <w:rPr>
          <w:rFonts w:cs="Courier New"/>
        </w:rPr>
        <w:t xml:space="preserve"> </w:t>
      </w:r>
      <w:r w:rsidRPr="0035404F">
        <w:rPr>
          <w:rFonts w:cs="Courier New"/>
          <w:color w:val="0000FF"/>
        </w:rPr>
        <w:t>String</w:t>
      </w:r>
      <w:r w:rsidRPr="0035404F">
        <w:rPr>
          <w:rFonts w:cs="Courier New"/>
        </w:rPr>
        <w:t xml:space="preserve"> = </w:t>
      </w:r>
      <w:r w:rsidRPr="0035404F">
        <w:rPr>
          <w:rFonts w:cs="Courier New"/>
          <w:color w:val="0000FF"/>
        </w:rPr>
        <w:t>String</w:t>
      </w:r>
      <w:r w:rsidRPr="0035404F">
        <w:rPr>
          <w:rFonts w:cs="Courier New"/>
        </w:rPr>
        <w:t>.Empty</w:t>
      </w:r>
      <w:r>
        <w:rPr>
          <w:color w:val="0000FF"/>
        </w:rPr>
        <w:t xml:space="preserve"> </w:t>
      </w:r>
      <w:r>
        <w:rPr>
          <w:color w:val="008000"/>
          <w:szCs w:val="18"/>
        </w:rPr>
        <w:t xml:space="preserve">‘ </w:t>
      </w:r>
      <w:r w:rsidRPr="00BB1239">
        <w:rPr>
          <w:color w:val="008000"/>
          <w:szCs w:val="18"/>
        </w:rPr>
        <w:t>User</w:t>
      </w:r>
      <w:r>
        <w:rPr>
          <w:color w:val="008000"/>
          <w:szCs w:val="18"/>
        </w:rPr>
        <w:t>-visible label for control</w:t>
      </w:r>
    </w:p>
    <w:p w:rsidR="002E12E8" w:rsidRDefault="002E12E8" w:rsidP="002E12E8">
      <w:pPr>
        <w:pStyle w:val="Code"/>
        <w:tabs>
          <w:tab w:val="left" w:pos="360"/>
          <w:tab w:val="left" w:pos="720"/>
          <w:tab w:val="left" w:pos="1080"/>
          <w:tab w:val="left" w:pos="1440"/>
          <w:tab w:val="left" w:pos="1800"/>
          <w:tab w:val="left" w:pos="2160"/>
          <w:tab w:val="left" w:pos="2520"/>
          <w:tab w:val="left" w:pos="2880"/>
        </w:tabs>
        <w:rPr>
          <w:color w:val="008000"/>
          <w:szCs w:val="18"/>
        </w:rPr>
      </w:pPr>
      <w:r w:rsidRPr="0035404F">
        <w:rPr>
          <w:rFonts w:cs="Courier New"/>
          <w:color w:val="0000FF"/>
        </w:rPr>
        <w:t>Private</w:t>
      </w:r>
      <w:r w:rsidRPr="0035404F">
        <w:rPr>
          <w:rFonts w:cs="Courier New"/>
        </w:rPr>
        <w:t xml:space="preserve"> </w:t>
      </w:r>
      <w:r>
        <w:rPr>
          <w:rFonts w:cs="Courier New"/>
        </w:rPr>
        <w:t>htmlN</w:t>
      </w:r>
      <w:r w:rsidRPr="0035404F">
        <w:rPr>
          <w:rFonts w:cs="Courier New"/>
        </w:rPr>
        <w:t xml:space="preserve">ame </w:t>
      </w:r>
      <w:r w:rsidRPr="0035404F">
        <w:rPr>
          <w:rFonts w:cs="Courier New"/>
          <w:color w:val="0000FF"/>
        </w:rPr>
        <w:t>As</w:t>
      </w:r>
      <w:r w:rsidRPr="0035404F">
        <w:rPr>
          <w:rFonts w:cs="Courier New"/>
        </w:rPr>
        <w:t xml:space="preserve"> </w:t>
      </w:r>
      <w:r w:rsidRPr="0035404F">
        <w:rPr>
          <w:rFonts w:cs="Courier New"/>
          <w:color w:val="0000FF"/>
        </w:rPr>
        <w:t>String</w:t>
      </w:r>
      <w:r w:rsidRPr="0035404F">
        <w:rPr>
          <w:rFonts w:cs="Courier New"/>
        </w:rPr>
        <w:t xml:space="preserve"> = </w:t>
      </w:r>
      <w:r w:rsidRPr="0035404F">
        <w:rPr>
          <w:rFonts w:cs="Courier New"/>
          <w:color w:val="0000FF"/>
        </w:rPr>
        <w:t>String</w:t>
      </w:r>
      <w:r w:rsidRPr="0035404F">
        <w:rPr>
          <w:rFonts w:cs="Courier New"/>
        </w:rPr>
        <w:t>.Empty</w:t>
      </w:r>
      <w:r>
        <w:rPr>
          <w:color w:val="0000FF"/>
        </w:rPr>
        <w:t xml:space="preserve"> </w:t>
      </w:r>
      <w:r>
        <w:rPr>
          <w:color w:val="008000"/>
          <w:szCs w:val="18"/>
        </w:rPr>
        <w:t>‘</w:t>
      </w:r>
      <w:r w:rsidRPr="00BB1239">
        <w:rPr>
          <w:color w:val="008000"/>
          <w:szCs w:val="18"/>
        </w:rPr>
        <w:t xml:space="preserve"> </w:t>
      </w:r>
      <w:r>
        <w:rPr>
          <w:color w:val="008000"/>
          <w:szCs w:val="18"/>
        </w:rPr>
        <w:t>HTML name attribute value</w:t>
      </w:r>
    </w:p>
    <w:p w:rsidR="001B2FBE" w:rsidRPr="00EB6B9D" w:rsidRDefault="00B65416" w:rsidP="00C03418">
      <w:pPr>
        <w:pStyle w:val="Heading2"/>
        <w:numPr>
          <w:ilvl w:val="2"/>
          <w:numId w:val="3"/>
        </w:numPr>
        <w:ind w:left="504"/>
        <w:rPr>
          <w:sz w:val="20"/>
        </w:rPr>
      </w:pPr>
      <w:r>
        <w:rPr>
          <w:sz w:val="20"/>
        </w:rPr>
        <w:t xml:space="preserve"> Single </w:t>
      </w:r>
      <w:r w:rsidR="001B2FBE">
        <w:rPr>
          <w:sz w:val="20"/>
        </w:rPr>
        <w:t>Line Comments</w:t>
      </w:r>
      <w:r w:rsidR="001B2FBE" w:rsidRPr="00EB6B9D">
        <w:rPr>
          <w:sz w:val="20"/>
        </w:rPr>
        <w:t xml:space="preserve"> </w:t>
      </w:r>
    </w:p>
    <w:p w:rsidR="007961D8" w:rsidRDefault="007961D8" w:rsidP="007961D8">
      <w:pPr>
        <w:pStyle w:val="Body-noindent"/>
      </w:pPr>
      <w:r>
        <w:t xml:space="preserve">Use single line comments above each block of code relating to a particular task within a method that performs a significant operation or when a significant condition is reached. </w:t>
      </w:r>
    </w:p>
    <w:p w:rsidR="007961D8" w:rsidRDefault="007961D8" w:rsidP="007961D8">
      <w:pPr>
        <w:pStyle w:val="Body-noindent"/>
        <w:tabs>
          <w:tab w:val="left" w:pos="720"/>
        </w:tabs>
      </w:pPr>
      <w:r>
        <w:t xml:space="preserve">Example: </w:t>
      </w:r>
    </w:p>
    <w:p w:rsidR="007961D8" w:rsidRDefault="007961D8" w:rsidP="00A838C8">
      <w:pPr>
        <w:pStyle w:val="Code"/>
        <w:tabs>
          <w:tab w:val="left" w:pos="360"/>
          <w:tab w:val="left" w:pos="720"/>
          <w:tab w:val="left" w:pos="1080"/>
          <w:tab w:val="left" w:pos="1440"/>
          <w:tab w:val="left" w:pos="1800"/>
          <w:tab w:val="left" w:pos="2160"/>
          <w:tab w:val="left" w:pos="2520"/>
          <w:tab w:val="left" w:pos="2880"/>
        </w:tabs>
      </w:pPr>
      <w:r>
        <w:rPr>
          <w:color w:val="008000"/>
          <w:szCs w:val="18"/>
        </w:rPr>
        <w:t>‘</w:t>
      </w:r>
      <w:r w:rsidRPr="00BB1239">
        <w:rPr>
          <w:color w:val="008000"/>
          <w:szCs w:val="18"/>
        </w:rPr>
        <w:t xml:space="preserve"> </w:t>
      </w:r>
      <w:r>
        <w:rPr>
          <w:color w:val="008000"/>
          <w:szCs w:val="18"/>
        </w:rPr>
        <w:t>Compute total price including all taxes</w:t>
      </w:r>
    </w:p>
    <w:p w:rsidR="007961D8" w:rsidRDefault="007961D8" w:rsidP="00A838C8">
      <w:pPr>
        <w:pStyle w:val="Code"/>
        <w:tabs>
          <w:tab w:val="left" w:pos="360"/>
          <w:tab w:val="left" w:pos="720"/>
          <w:tab w:val="left" w:pos="1080"/>
          <w:tab w:val="left" w:pos="1440"/>
          <w:tab w:val="left" w:pos="1800"/>
          <w:tab w:val="left" w:pos="2160"/>
          <w:tab w:val="left" w:pos="2520"/>
          <w:tab w:val="left" w:pos="2880"/>
        </w:tabs>
      </w:pPr>
      <w:r>
        <w:rPr>
          <w:color w:val="0000FF"/>
        </w:rPr>
        <w:t>Dim</w:t>
      </w:r>
      <w:r>
        <w:t xml:space="preserve"> stateSalesTax </w:t>
      </w:r>
      <w:r w:rsidRPr="0035404F">
        <w:rPr>
          <w:rFonts w:cs="Courier New"/>
          <w:color w:val="0000FF"/>
        </w:rPr>
        <w:t>As</w:t>
      </w:r>
      <w:r>
        <w:t xml:space="preserve"> </w:t>
      </w:r>
      <w:r>
        <w:rPr>
          <w:rFonts w:cs="Courier New"/>
          <w:color w:val="0000FF"/>
        </w:rPr>
        <w:t>Decimal</w:t>
      </w:r>
      <w:r>
        <w:t xml:space="preserve"> =</w:t>
      </w:r>
      <w:r>
        <w:rPr>
          <w:color w:val="0000FF"/>
        </w:rPr>
        <w:t xml:space="preserve"> </w:t>
      </w:r>
      <w:r>
        <w:t>CalculateStateSalesTax(amount, Customer.State)</w:t>
      </w:r>
    </w:p>
    <w:p w:rsidR="007961D8" w:rsidRDefault="007961D8" w:rsidP="00A838C8">
      <w:pPr>
        <w:pStyle w:val="Code"/>
        <w:tabs>
          <w:tab w:val="left" w:pos="360"/>
          <w:tab w:val="left" w:pos="720"/>
          <w:tab w:val="left" w:pos="1080"/>
          <w:tab w:val="left" w:pos="1440"/>
          <w:tab w:val="left" w:pos="1800"/>
          <w:tab w:val="left" w:pos="2160"/>
          <w:tab w:val="left" w:pos="2520"/>
          <w:tab w:val="left" w:pos="2880"/>
        </w:tabs>
      </w:pPr>
      <w:r>
        <w:rPr>
          <w:color w:val="0000FF"/>
        </w:rPr>
        <w:t>Dim</w:t>
      </w:r>
      <w:r>
        <w:t xml:space="preserve"> citySalesTax  </w:t>
      </w:r>
      <w:r w:rsidRPr="0035404F">
        <w:rPr>
          <w:rFonts w:cs="Courier New"/>
          <w:color w:val="0000FF"/>
        </w:rPr>
        <w:t>As</w:t>
      </w:r>
      <w:r>
        <w:t xml:space="preserve"> </w:t>
      </w:r>
      <w:r>
        <w:rPr>
          <w:rFonts w:cs="Courier New"/>
          <w:color w:val="0000FF"/>
        </w:rPr>
        <w:t xml:space="preserve">Decimal </w:t>
      </w:r>
      <w:r>
        <w:t>=</w:t>
      </w:r>
      <w:r>
        <w:rPr>
          <w:color w:val="0000FF"/>
        </w:rPr>
        <w:t xml:space="preserve"> </w:t>
      </w:r>
      <w:r>
        <w:t>CalculateCitySalesTax(amount, Customer.City)</w:t>
      </w:r>
    </w:p>
    <w:p w:rsidR="007961D8" w:rsidRDefault="007961D8" w:rsidP="00A838C8">
      <w:pPr>
        <w:pStyle w:val="Code"/>
        <w:tabs>
          <w:tab w:val="left" w:pos="360"/>
          <w:tab w:val="left" w:pos="720"/>
          <w:tab w:val="left" w:pos="1080"/>
          <w:tab w:val="left" w:pos="1440"/>
          <w:tab w:val="left" w:pos="1800"/>
          <w:tab w:val="left" w:pos="2160"/>
          <w:tab w:val="left" w:pos="2520"/>
          <w:tab w:val="left" w:pos="2880"/>
        </w:tabs>
      </w:pPr>
      <w:r>
        <w:rPr>
          <w:color w:val="0000FF"/>
        </w:rPr>
        <w:t xml:space="preserve">Dim </w:t>
      </w:r>
      <w:r>
        <w:t xml:space="preserve">localSalesTax </w:t>
      </w:r>
      <w:r w:rsidRPr="0035404F">
        <w:rPr>
          <w:rFonts w:cs="Courier New"/>
          <w:color w:val="0000FF"/>
        </w:rPr>
        <w:t>As</w:t>
      </w:r>
      <w:r>
        <w:t xml:space="preserve"> </w:t>
      </w:r>
      <w:r>
        <w:rPr>
          <w:rFonts w:cs="Courier New"/>
          <w:color w:val="0000FF"/>
        </w:rPr>
        <w:t xml:space="preserve">Decimal </w:t>
      </w:r>
      <w:r>
        <w:t>=</w:t>
      </w:r>
      <w:r>
        <w:rPr>
          <w:color w:val="0000FF"/>
        </w:rPr>
        <w:t xml:space="preserve"> </w:t>
      </w:r>
      <w:r>
        <w:t>CalculateLocalSalesTax(amount, Customer.Zipcode)</w:t>
      </w:r>
    </w:p>
    <w:p w:rsidR="007961D8" w:rsidRDefault="007961D8" w:rsidP="00A838C8">
      <w:pPr>
        <w:pStyle w:val="Code"/>
        <w:tabs>
          <w:tab w:val="left" w:pos="360"/>
          <w:tab w:val="left" w:pos="720"/>
          <w:tab w:val="left" w:pos="1080"/>
          <w:tab w:val="left" w:pos="1440"/>
          <w:tab w:val="left" w:pos="1800"/>
          <w:tab w:val="left" w:pos="2160"/>
          <w:tab w:val="left" w:pos="2520"/>
          <w:tab w:val="left" w:pos="2880"/>
        </w:tabs>
      </w:pPr>
      <w:r>
        <w:rPr>
          <w:color w:val="0000FF"/>
        </w:rPr>
        <w:t>Dim</w:t>
      </w:r>
      <w:r>
        <w:t xml:space="preserve"> totalPrice  </w:t>
      </w:r>
      <w:r w:rsidRPr="0035404F">
        <w:rPr>
          <w:rFonts w:cs="Courier New"/>
          <w:color w:val="0000FF"/>
        </w:rPr>
        <w:t>As</w:t>
      </w:r>
      <w:r w:rsidRPr="006E5B2C">
        <w:rPr>
          <w:rFonts w:cs="Courier New"/>
          <w:color w:val="0000FF"/>
        </w:rPr>
        <w:t xml:space="preserve"> </w:t>
      </w:r>
      <w:r>
        <w:rPr>
          <w:rFonts w:cs="Courier New"/>
          <w:color w:val="0000FF"/>
        </w:rPr>
        <w:t>Decimal</w:t>
      </w:r>
      <w:r>
        <w:t xml:space="preserve">  = amount + stateSalesTax + citySalesTax + localSalesTax</w:t>
      </w:r>
    </w:p>
    <w:p w:rsidR="007961D8" w:rsidRDefault="007961D8" w:rsidP="007961D8">
      <w:pPr>
        <w:pStyle w:val="Code"/>
        <w:tabs>
          <w:tab w:val="left" w:pos="360"/>
          <w:tab w:val="left" w:pos="720"/>
          <w:tab w:val="left" w:pos="1080"/>
          <w:tab w:val="left" w:pos="1440"/>
          <w:tab w:val="left" w:pos="1800"/>
          <w:tab w:val="left" w:pos="2160"/>
          <w:tab w:val="left" w:pos="2520"/>
          <w:tab w:val="left" w:pos="2880"/>
        </w:tabs>
        <w:ind w:left="720"/>
      </w:pPr>
    </w:p>
    <w:p w:rsidR="007961D8" w:rsidRPr="00B76D5C" w:rsidRDefault="00B76D5C" w:rsidP="007961D8">
      <w:pPr>
        <w:pStyle w:val="Body-noindent"/>
        <w:rPr>
          <w:b/>
        </w:rPr>
      </w:pPr>
      <w:r w:rsidRPr="00B76D5C">
        <w:rPr>
          <w:b/>
        </w:rPr>
        <w:t>Note</w:t>
      </w:r>
      <w:r w:rsidR="007961D8" w:rsidRPr="00B76D5C">
        <w:rPr>
          <w:b/>
        </w:rPr>
        <w:t>:</w:t>
      </w:r>
    </w:p>
    <w:p w:rsidR="007961D8" w:rsidRPr="00695288" w:rsidRDefault="007961D8" w:rsidP="00C03418">
      <w:pPr>
        <w:pStyle w:val="Body-noindent"/>
        <w:numPr>
          <w:ilvl w:val="0"/>
          <w:numId w:val="8"/>
        </w:numPr>
        <w:rPr>
          <w:rFonts w:ascii="Times New Roman" w:hAnsi="Times New Roman"/>
          <w:sz w:val="24"/>
          <w:szCs w:val="24"/>
        </w:rPr>
      </w:pPr>
      <w:r>
        <w:t>Comments should always begin with a single quote, followed by a space.</w:t>
      </w:r>
    </w:p>
    <w:p w:rsidR="007961D8" w:rsidRPr="003A513D" w:rsidRDefault="007961D8" w:rsidP="00C03418">
      <w:pPr>
        <w:pStyle w:val="Body-noindent"/>
        <w:numPr>
          <w:ilvl w:val="0"/>
          <w:numId w:val="8"/>
        </w:numPr>
        <w:rPr>
          <w:rFonts w:ascii="Times New Roman" w:hAnsi="Times New Roman"/>
          <w:sz w:val="24"/>
          <w:szCs w:val="24"/>
        </w:rPr>
      </w:pPr>
      <w:r>
        <w:t>Comments should document intent, not merely repeat the statements made by the code.</w:t>
      </w:r>
    </w:p>
    <w:p w:rsidR="007961D8" w:rsidRPr="00954BD1" w:rsidRDefault="007961D8" w:rsidP="00C03418">
      <w:pPr>
        <w:pStyle w:val="Body-noindent"/>
        <w:numPr>
          <w:ilvl w:val="0"/>
          <w:numId w:val="8"/>
        </w:numPr>
        <w:rPr>
          <w:rFonts w:ascii="Times New Roman" w:hAnsi="Times New Roman"/>
          <w:sz w:val="24"/>
          <w:szCs w:val="24"/>
        </w:rPr>
      </w:pPr>
      <w:r>
        <w:lastRenderedPageBreak/>
        <w:t>Use an imperative voice so that comments match the tone of the commands being given in code.</w:t>
      </w:r>
    </w:p>
    <w:p w:rsidR="00954BD1" w:rsidRDefault="007F7F4E" w:rsidP="00954BD1">
      <w:pPr>
        <w:pStyle w:val="Heading2"/>
      </w:pPr>
      <w:r>
        <w:t>Rules</w:t>
      </w:r>
    </w:p>
    <w:p w:rsidR="003C3BD2" w:rsidRPr="003C3BD2" w:rsidRDefault="003C3BD2" w:rsidP="003C3BD2">
      <w:pPr>
        <w:pStyle w:val="Body-noindent"/>
      </w:pPr>
      <w:r>
        <w:t>The following rule set has been collected over the years through various sources and developers experiences. It should be considered the norm with very few if any exceptions.</w:t>
      </w:r>
    </w:p>
    <w:p w:rsidR="00954BD1" w:rsidRDefault="00373B6D" w:rsidP="00A70CB8">
      <w:pPr>
        <w:pStyle w:val="Heading2"/>
        <w:numPr>
          <w:ilvl w:val="1"/>
          <w:numId w:val="10"/>
        </w:numPr>
        <w:ind w:left="432"/>
        <w:rPr>
          <w:sz w:val="22"/>
        </w:rPr>
      </w:pPr>
      <w:r w:rsidRPr="00373B6D">
        <w:rPr>
          <w:sz w:val="22"/>
        </w:rPr>
        <w:t>Single line “if…then” statements must not be used</w:t>
      </w:r>
    </w:p>
    <w:p w:rsidR="00373B6D" w:rsidRDefault="00A70CB8" w:rsidP="001E4622">
      <w:pPr>
        <w:pStyle w:val="CSGParagraph"/>
      </w:pPr>
      <w:r>
        <w:t>In the interest of making source code more readable, single line “if…then” statements are to be avoided i.e. the ‘End If’ keyword must be used for all ‘if’ statements.</w:t>
      </w:r>
    </w:p>
    <w:p w:rsidR="00876378" w:rsidRDefault="00876378" w:rsidP="00876378">
      <w:pPr>
        <w:pStyle w:val="Heading2"/>
        <w:numPr>
          <w:ilvl w:val="1"/>
          <w:numId w:val="10"/>
        </w:numPr>
        <w:ind w:left="432"/>
        <w:rPr>
          <w:sz w:val="22"/>
        </w:rPr>
      </w:pPr>
      <w:r w:rsidRPr="00876378">
        <w:rPr>
          <w:sz w:val="22"/>
        </w:rPr>
        <w:t>The : should not be used to separate statements</w:t>
      </w:r>
    </w:p>
    <w:p w:rsidR="00586D15" w:rsidRDefault="00586D15" w:rsidP="001E4622">
      <w:pPr>
        <w:pStyle w:val="CSGParagraph"/>
      </w:pPr>
      <w:r w:rsidRPr="00586D15">
        <w:t>Each statement should be on its own line.</w:t>
      </w:r>
    </w:p>
    <w:p w:rsidR="004E10A2" w:rsidRDefault="004E10A2" w:rsidP="004E10A2">
      <w:pPr>
        <w:pStyle w:val="Heading2"/>
        <w:numPr>
          <w:ilvl w:val="1"/>
          <w:numId w:val="10"/>
        </w:numPr>
        <w:ind w:left="432"/>
        <w:rPr>
          <w:sz w:val="22"/>
        </w:rPr>
      </w:pPr>
      <w:r w:rsidRPr="004E10A2">
        <w:rPr>
          <w:sz w:val="22"/>
        </w:rPr>
        <w:t>Variable declaration should be ordered in the following manner</w:t>
      </w:r>
    </w:p>
    <w:p w:rsidR="001E4622" w:rsidRDefault="001E4622" w:rsidP="001E4622">
      <w:pPr>
        <w:pStyle w:val="CSGParagraph"/>
      </w:pPr>
      <w:r>
        <w:t>Constants, Private, Protected, Public. When declared in a method the order should be Constants, Dim.</w:t>
      </w:r>
    </w:p>
    <w:p w:rsidR="007F46B3" w:rsidRDefault="007F46B3" w:rsidP="007F46B3">
      <w:pPr>
        <w:pStyle w:val="Heading2"/>
        <w:numPr>
          <w:ilvl w:val="1"/>
          <w:numId w:val="10"/>
        </w:numPr>
        <w:ind w:left="432"/>
        <w:rPr>
          <w:sz w:val="22"/>
        </w:rPr>
      </w:pPr>
      <w:r w:rsidRPr="007F46B3">
        <w:rPr>
          <w:sz w:val="22"/>
        </w:rPr>
        <w:t>Constant declarations should be ordered in the following manner:</w:t>
      </w:r>
    </w:p>
    <w:p w:rsidR="00796BEC" w:rsidRDefault="00796BEC" w:rsidP="00E274CB">
      <w:pPr>
        <w:pStyle w:val="CSGParagraph"/>
      </w:pPr>
      <w:r w:rsidRPr="00796BEC">
        <w:t>Private, Protected, Public.</w:t>
      </w:r>
    </w:p>
    <w:p w:rsidR="00C13788" w:rsidRDefault="00C13788" w:rsidP="00C13788">
      <w:pPr>
        <w:pStyle w:val="Heading2"/>
        <w:numPr>
          <w:ilvl w:val="1"/>
          <w:numId w:val="10"/>
        </w:numPr>
        <w:ind w:left="432"/>
      </w:pPr>
      <w:r w:rsidRPr="00C13788">
        <w:rPr>
          <w:sz w:val="22"/>
        </w:rPr>
        <w:t>Method</w:t>
      </w:r>
      <w:r>
        <w:t xml:space="preserve"> bodies, whether functions, procedures must not exceed 50 lines</w:t>
      </w:r>
    </w:p>
    <w:p w:rsidR="0005246D" w:rsidRDefault="0005246D" w:rsidP="0005246D">
      <w:pPr>
        <w:pStyle w:val="CSGParagraph"/>
      </w:pPr>
      <w:r>
        <w:t>For readability and possible reuse, if a method becomes more than 50 lines of code, break the method up into smaller methods.</w:t>
      </w:r>
    </w:p>
    <w:p w:rsidR="006E650E" w:rsidRDefault="006E650E" w:rsidP="006E650E">
      <w:pPr>
        <w:pStyle w:val="Heading2"/>
        <w:numPr>
          <w:ilvl w:val="1"/>
          <w:numId w:val="10"/>
        </w:numPr>
        <w:ind w:left="432"/>
        <w:rPr>
          <w:sz w:val="22"/>
        </w:rPr>
      </w:pPr>
      <w:r w:rsidRPr="006E650E">
        <w:rPr>
          <w:sz w:val="22"/>
        </w:rPr>
        <w:t>Property procedures must not exceed 5 lines</w:t>
      </w:r>
    </w:p>
    <w:p w:rsidR="0046477F" w:rsidRDefault="0046477F" w:rsidP="003635C2">
      <w:pPr>
        <w:pStyle w:val="CSGParagraph"/>
      </w:pPr>
      <w:r>
        <w:t>Property procedures should be short and quick executing code bits and generally limited to accessing private member variables.</w:t>
      </w:r>
    </w:p>
    <w:p w:rsidR="003635C2" w:rsidRDefault="007C5908" w:rsidP="002F074C">
      <w:pPr>
        <w:pStyle w:val="Heading2"/>
        <w:numPr>
          <w:ilvl w:val="1"/>
          <w:numId w:val="10"/>
        </w:numPr>
        <w:ind w:left="432"/>
        <w:rPr>
          <w:sz w:val="22"/>
        </w:rPr>
      </w:pPr>
      <w:r w:rsidRPr="007C5908">
        <w:rPr>
          <w:sz w:val="22"/>
        </w:rPr>
        <w:t>Constants declaration type must be explicitly specified using “As</w:t>
      </w:r>
      <w:r w:rsidR="002F074C" w:rsidRPr="007C5908">
        <w:rPr>
          <w:sz w:val="22"/>
        </w:rPr>
        <w:t xml:space="preserve">” </w:t>
      </w:r>
      <w:r w:rsidR="002F074C" w:rsidRPr="00F72D5B">
        <w:rPr>
          <w:sz w:val="22"/>
        </w:rPr>
        <w:t>keyword</w:t>
      </w:r>
    </w:p>
    <w:p w:rsidR="003132A6" w:rsidRDefault="003132A6" w:rsidP="003132A6">
      <w:pPr>
        <w:pStyle w:val="CSGParagraph"/>
      </w:pPr>
      <w:r>
        <w:t>Although a constant can’t be changed, it’s still a good idea to define the constant as the data type it is using.</w:t>
      </w:r>
    </w:p>
    <w:p w:rsidR="00A74CC9" w:rsidRDefault="00A74CC9" w:rsidP="00A74CC9">
      <w:pPr>
        <w:pStyle w:val="Heading2"/>
        <w:numPr>
          <w:ilvl w:val="1"/>
          <w:numId w:val="10"/>
        </w:numPr>
        <w:ind w:left="432"/>
      </w:pPr>
      <w:r w:rsidRPr="00A74CC9">
        <w:rPr>
          <w:sz w:val="22"/>
        </w:rPr>
        <w:t>Constants</w:t>
      </w:r>
      <w:r w:rsidRPr="00A74CC9">
        <w:t xml:space="preserve"> must be correctly formed</w:t>
      </w:r>
    </w:p>
    <w:p w:rsidR="00DD0ADB" w:rsidRDefault="00D07D9E" w:rsidP="00D07D9E">
      <w:pPr>
        <w:pStyle w:val="CSGParagraph"/>
      </w:pPr>
      <w:r>
        <w:t>&lt;scope prefix&gt;&lt;declaration type prefix&gt;&lt;body&gt; The body of a constant’s name must always be uppercase and underscore characters are used to separate individual words.</w:t>
      </w:r>
    </w:p>
    <w:p w:rsidR="00DD0ADB" w:rsidRDefault="00DD0ADB" w:rsidP="00DD0ADB">
      <w:pPr>
        <w:pStyle w:val="Heading2"/>
        <w:numPr>
          <w:ilvl w:val="1"/>
          <w:numId w:val="10"/>
        </w:numPr>
        <w:ind w:left="432"/>
      </w:pPr>
      <w:r>
        <w:t>Shared constants and enumerators should be placed in grouped module</w:t>
      </w:r>
      <w:r w:rsidR="001F5FA1">
        <w:t xml:space="preserve"> </w:t>
      </w:r>
      <w:r>
        <w:t>files</w:t>
      </w:r>
    </w:p>
    <w:p w:rsidR="009E74AC" w:rsidRDefault="009E74AC" w:rsidP="009E74AC">
      <w:pPr>
        <w:pStyle w:val="CSGParagraph"/>
      </w:pPr>
      <w:r>
        <w:t>Creating large module files of constants and enumerators is not permitted. Break up the constants and enumerators into smaller module files. It is better to have to include many module files than to include a module file with many constants or enumerators that will not be used within a program.</w:t>
      </w:r>
    </w:p>
    <w:p w:rsidR="005A4984" w:rsidRDefault="005A4984" w:rsidP="00BB5F7F">
      <w:pPr>
        <w:pStyle w:val="Heading2"/>
        <w:numPr>
          <w:ilvl w:val="1"/>
          <w:numId w:val="10"/>
        </w:numPr>
        <w:ind w:left="432"/>
      </w:pPr>
      <w:r>
        <w:t>All function, subroutines, and property methods must use “Try…Catch” blocks</w:t>
      </w:r>
      <w:r w:rsidR="00BB5F7F">
        <w:t xml:space="preserve"> </w:t>
      </w:r>
      <w:r w:rsidR="00BB5F7F" w:rsidRPr="00BB5F7F">
        <w:t>for error trapping</w:t>
      </w:r>
      <w:r w:rsidR="00BB5F7F">
        <w:tab/>
      </w:r>
    </w:p>
    <w:p w:rsidR="00BB5F7F" w:rsidRDefault="00BB5F7F" w:rsidP="00BB5F7F">
      <w:pPr>
        <w:pStyle w:val="CSGParagraph"/>
      </w:pPr>
      <w:r>
        <w:t>To ensure good error trapping, a “Try…Catch” block must exist in all methods. Multiple catch statements are preferred if multiple type of error can be generated.</w:t>
      </w:r>
    </w:p>
    <w:p w:rsidR="007F2D98" w:rsidRDefault="007F2D98" w:rsidP="007F2D98">
      <w:pPr>
        <w:pStyle w:val="Heading2"/>
        <w:numPr>
          <w:ilvl w:val="1"/>
          <w:numId w:val="10"/>
        </w:numPr>
        <w:ind w:left="432"/>
      </w:pPr>
      <w:r>
        <w:lastRenderedPageBreak/>
        <w:t>Using “Catch Exception” should be the last catch statement in a “Try…Catch” block</w:t>
      </w:r>
    </w:p>
    <w:p w:rsidR="00B915CE" w:rsidRDefault="00B915CE" w:rsidP="003C6B78">
      <w:pPr>
        <w:pStyle w:val="CSGParagraph"/>
      </w:pPr>
      <w:r>
        <w:t>Envision prefers that specific classes are created for catching errors. These classes will inherit the Exception class as a base class. The specific classes should be listed first in the catch statements with the Catch Exception last.</w:t>
      </w:r>
    </w:p>
    <w:p w:rsidR="00746070" w:rsidRDefault="00746070" w:rsidP="00746070">
      <w:pPr>
        <w:pStyle w:val="Heading2"/>
        <w:numPr>
          <w:ilvl w:val="1"/>
          <w:numId w:val="10"/>
        </w:numPr>
        <w:ind w:left="432"/>
      </w:pPr>
      <w:r>
        <w:t xml:space="preserve">Re-throw errors from called methods to the calling method </w:t>
      </w:r>
    </w:p>
    <w:p w:rsidR="00746070" w:rsidRDefault="00746070" w:rsidP="00746070">
      <w:pPr>
        <w:pStyle w:val="CSGParagraph"/>
      </w:pPr>
      <w:r>
        <w:t xml:space="preserve">If an error is caught, it should be re-thrown to propagate up through the calling stack. </w:t>
      </w:r>
    </w:p>
    <w:p w:rsidR="00746070" w:rsidRDefault="00746070" w:rsidP="00746070">
      <w:pPr>
        <w:pStyle w:val="CSG6Heading1"/>
      </w:pPr>
      <w:r>
        <w:t xml:space="preserve">Allocate a unique DLL base address </w:t>
      </w:r>
    </w:p>
    <w:p w:rsidR="00746070" w:rsidRDefault="00746070" w:rsidP="00746070">
      <w:pPr>
        <w:pStyle w:val="CSGParagraph"/>
      </w:pPr>
      <w:r>
        <w:t xml:space="preserve">To minimize memory usage and achieve optimal loading of DLLs, allocate a unique base address when building the component. </w:t>
      </w:r>
    </w:p>
    <w:p w:rsidR="00746070" w:rsidRDefault="00746070" w:rsidP="00746070">
      <w:pPr>
        <w:pStyle w:val="CSG6Heading1"/>
      </w:pPr>
      <w:r>
        <w:t xml:space="preserve">Always use “Option Explicit” </w:t>
      </w:r>
    </w:p>
    <w:p w:rsidR="00746070" w:rsidRDefault="00746070" w:rsidP="00746070">
      <w:pPr>
        <w:pStyle w:val="CSGParagraph"/>
      </w:pPr>
      <w:r>
        <w:t xml:space="preserve">Use Option Explicit to force the declaration of variables. </w:t>
      </w:r>
    </w:p>
    <w:p w:rsidR="00746070" w:rsidRDefault="00746070" w:rsidP="00746070">
      <w:pPr>
        <w:pStyle w:val="CSG6Heading1"/>
      </w:pPr>
      <w:r>
        <w:t xml:space="preserve">Never use “Option Base” </w:t>
      </w:r>
    </w:p>
    <w:p w:rsidR="00746070" w:rsidRDefault="00746070" w:rsidP="00746070">
      <w:pPr>
        <w:pStyle w:val="CSGParagraph"/>
      </w:pPr>
      <w:r>
        <w:t xml:space="preserve">The “Option Base” statement determines the default base index for an array. By default, the base index is 0 and should not be altered. </w:t>
      </w:r>
    </w:p>
    <w:p w:rsidR="00746070" w:rsidRDefault="00746070" w:rsidP="00746070">
      <w:pPr>
        <w:pStyle w:val="CSG6Heading1"/>
      </w:pPr>
      <w:r>
        <w:t xml:space="preserve">Early binding is preferred over late binding </w:t>
      </w:r>
    </w:p>
    <w:p w:rsidR="00746070" w:rsidRDefault="00746070" w:rsidP="00746070">
      <w:pPr>
        <w:pStyle w:val="CSGParagraph"/>
      </w:pPr>
      <w:r>
        <w:t xml:space="preserve">By </w:t>
      </w:r>
      <w:r w:rsidR="00C92DAA">
        <w:t>default,</w:t>
      </w:r>
      <w:r>
        <w:t xml:space="preserve"> use early binding on components unless it’s absolutely necessary to use late binding. </w:t>
      </w:r>
    </w:p>
    <w:p w:rsidR="00746070" w:rsidRDefault="00746070" w:rsidP="00746070">
      <w:pPr>
        <w:pStyle w:val="CSG6Heading1"/>
      </w:pPr>
      <w:r>
        <w:t xml:space="preserve">Explicitly declare variables using the object type. Do not use the object variable type </w:t>
      </w:r>
    </w:p>
    <w:p w:rsidR="00746070" w:rsidRDefault="00746070" w:rsidP="00746070">
      <w:pPr>
        <w:pStyle w:val="CSGParagraph"/>
      </w:pPr>
      <w:r>
        <w:t xml:space="preserve">When creating variables of other object types like class, form, etc… use the explicit object name instead of the object data type and the CType() function.   </w:t>
      </w:r>
    </w:p>
    <w:p w:rsidR="00746070" w:rsidRDefault="00746070" w:rsidP="00746070">
      <w:pPr>
        <w:pStyle w:val="CSG6Heading1"/>
      </w:pPr>
      <w:r>
        <w:t xml:space="preserve">Avoid “Lbound(),” “Ubound,” and “Count property” in “For…Next” loops </w:t>
      </w:r>
    </w:p>
    <w:p w:rsidR="00EA79A3" w:rsidRDefault="00746070" w:rsidP="00746070">
      <w:pPr>
        <w:pStyle w:val="CSGParagraph"/>
      </w:pPr>
      <w:r>
        <w:t>When iterating an array variable using a For…Next loop, assign a variable the value returned from a call to Lbound(), Ubound, or Count prior to commencement of the loop.</w:t>
      </w:r>
    </w:p>
    <w:p w:rsidR="00B03B7B" w:rsidRDefault="00B03B7B" w:rsidP="00BC6E1B">
      <w:pPr>
        <w:pStyle w:val="CSG6Heading1"/>
      </w:pPr>
      <w:r>
        <w:t xml:space="preserve">Avoid null string comparisons </w:t>
      </w:r>
    </w:p>
    <w:p w:rsidR="00B03B7B" w:rsidRDefault="00B03B7B" w:rsidP="00B03B7B">
      <w:pPr>
        <w:pStyle w:val="CSGParagraph"/>
      </w:pPr>
      <w:r>
        <w:t xml:space="preserve">When testing to see if a string is empty, use the Len() function instead of comparing a variable to “” </w:t>
      </w:r>
    </w:p>
    <w:p w:rsidR="00B03B7B" w:rsidRDefault="00B03B7B" w:rsidP="00BC6E1B">
      <w:pPr>
        <w:pStyle w:val="CSG6Heading1"/>
      </w:pPr>
      <w:r>
        <w:t xml:space="preserve">Use string character functions instead of variant character functions </w:t>
      </w:r>
    </w:p>
    <w:p w:rsidR="00B03B7B" w:rsidRDefault="00B03B7B" w:rsidP="00B03B7B">
      <w:pPr>
        <w:pStyle w:val="CSGParagraph"/>
      </w:pPr>
      <w:r>
        <w:t xml:space="preserve">Avoid the use of the variant “chr()”, “left()”, “mid()”, etc… functions; use “chr$()”, “left$()”, “mid$()”, etc… function instead. </w:t>
      </w:r>
    </w:p>
    <w:p w:rsidR="00B03B7B" w:rsidRDefault="00B03B7B" w:rsidP="00BC6E1B">
      <w:pPr>
        <w:pStyle w:val="CSG6Heading1"/>
      </w:pPr>
      <w:r>
        <w:t xml:space="preserve">Avoid the use of “+” operator for string concatenation </w:t>
      </w:r>
    </w:p>
    <w:p w:rsidR="00B03B7B" w:rsidRDefault="00B03B7B" w:rsidP="00B03B7B">
      <w:pPr>
        <w:pStyle w:val="CSGParagraph"/>
      </w:pPr>
      <w:r>
        <w:t xml:space="preserve">The “+” operator must not be used for string concatenation. Always use the “&amp;.” All parameters to a method must be explicitly defined. When creating a parameter for a method, it must be explicitly defined with byval or byref, and use the “As” keyword to define the declaration type. </w:t>
      </w:r>
    </w:p>
    <w:p w:rsidR="00B03B7B" w:rsidRDefault="00B03B7B" w:rsidP="00BC6E1B">
      <w:pPr>
        <w:pStyle w:val="CSG6Heading1"/>
      </w:pPr>
      <w:r>
        <w:lastRenderedPageBreak/>
        <w:t xml:space="preserve">Return data types for function must be specified </w:t>
      </w:r>
    </w:p>
    <w:p w:rsidR="00B03B7B" w:rsidRDefault="00B03B7B" w:rsidP="00B03B7B">
      <w:pPr>
        <w:pStyle w:val="CSGParagraph"/>
      </w:pPr>
      <w:r>
        <w:t xml:space="preserve">Each function that returns a value should be explicitly defined even if a variant is going to be returned. </w:t>
      </w:r>
    </w:p>
    <w:p w:rsidR="00B03B7B" w:rsidRDefault="00B03B7B" w:rsidP="00B03B7B">
      <w:pPr>
        <w:pStyle w:val="CSG6Heading1"/>
      </w:pPr>
      <w:r>
        <w:t xml:space="preserve">All functions, subroutines, and properties must have a single exit point </w:t>
      </w:r>
    </w:p>
    <w:p w:rsidR="00B03B7B" w:rsidRDefault="00B03B7B" w:rsidP="00B03B7B">
      <w:pPr>
        <w:pStyle w:val="CSGParagraph"/>
      </w:pPr>
      <w:r>
        <w:t xml:space="preserve">Having a single exit point simplifies debugging and can help to ensure that clean-up code is executed prior to exiting the method. </w:t>
      </w:r>
    </w:p>
    <w:p w:rsidR="00B03B7B" w:rsidRDefault="00B03B7B" w:rsidP="00BC6E1B">
      <w:pPr>
        <w:pStyle w:val="CSG6Heading1"/>
      </w:pPr>
      <w:r>
        <w:t xml:space="preserve">Optional parameters must always be assigned a default value </w:t>
      </w:r>
    </w:p>
    <w:p w:rsidR="00B03B7B" w:rsidRDefault="00B03B7B" w:rsidP="00B03B7B">
      <w:pPr>
        <w:pStyle w:val="CSGParagraph"/>
      </w:pPr>
      <w:r>
        <w:t>When creating optional parameters, be sure to assign them a default value to insure that</w:t>
      </w:r>
      <w:r w:rsidR="00055F3D">
        <w:t xml:space="preserve"> </w:t>
      </w:r>
      <w:r>
        <w:t xml:space="preserve">they are not null or empty. </w:t>
      </w:r>
    </w:p>
    <w:p w:rsidR="00B03B7B" w:rsidRDefault="00B03B7B" w:rsidP="00BC6E1B">
      <w:pPr>
        <w:pStyle w:val="CSG6Heading1"/>
      </w:pPr>
      <w:r>
        <w:t xml:space="preserve"> “IsMissing()” function should never be used </w:t>
      </w:r>
    </w:p>
    <w:p w:rsidR="00B03B7B" w:rsidRDefault="00B03B7B" w:rsidP="00B03B7B">
      <w:pPr>
        <w:pStyle w:val="CSGParagraph"/>
      </w:pPr>
      <w:r>
        <w:t xml:space="preserve">Since all optional parameters are assigned a default value, the “IsMissing()” function is not necessary. </w:t>
      </w:r>
    </w:p>
    <w:p w:rsidR="00B03B7B" w:rsidRDefault="00B03B7B" w:rsidP="00B03B7B">
      <w:pPr>
        <w:pStyle w:val="CSG6Heading1"/>
      </w:pPr>
      <w:r>
        <w:t>The “Public” keyword for variables in classes should be used</w:t>
      </w:r>
      <w:r w:rsidR="00BC6E1B">
        <w:t xml:space="preserve"> </w:t>
      </w:r>
      <w:r>
        <w:t xml:space="preserve">carefully </w:t>
      </w:r>
    </w:p>
    <w:p w:rsidR="00B03B7B" w:rsidRDefault="00B03B7B" w:rsidP="00B03B7B">
      <w:pPr>
        <w:pStyle w:val="CSGParagraph"/>
      </w:pPr>
      <w:r>
        <w:t>A private variable with a property for access is the preferred method of exposed</w:t>
      </w:r>
      <w:r w:rsidR="00BC6E1B">
        <w:t xml:space="preserve"> </w:t>
      </w:r>
      <w:r>
        <w:t xml:space="preserve">variables in classes. </w:t>
      </w:r>
    </w:p>
    <w:p w:rsidR="00B03B7B" w:rsidRDefault="00B03B7B" w:rsidP="00BC6E1B">
      <w:pPr>
        <w:pStyle w:val="CSG6Heading1"/>
      </w:pPr>
      <w:r>
        <w:t xml:space="preserve">Put it on paper first </w:t>
      </w:r>
    </w:p>
    <w:p w:rsidR="00B03B7B" w:rsidRDefault="00B03B7B" w:rsidP="00B03B7B">
      <w:pPr>
        <w:pStyle w:val="CSGParagraph"/>
      </w:pPr>
      <w:r>
        <w:t xml:space="preserve">Throughout the design of a projects objects, data model, and algorithms should be thought out and designed, even if hand drawn, on paper first. Talk about issues with a peer to gain another perspective.  </w:t>
      </w:r>
    </w:p>
    <w:p w:rsidR="00B03B7B" w:rsidRDefault="00B03B7B" w:rsidP="00B03B7B">
      <w:pPr>
        <w:pStyle w:val="CSG6Heading1"/>
      </w:pPr>
      <w:r>
        <w:t>Avoid including “using” statements or references that are not</w:t>
      </w:r>
      <w:r w:rsidR="00BC6E1B">
        <w:t xml:space="preserve"> </w:t>
      </w:r>
      <w:r>
        <w:t xml:space="preserve">necessary </w:t>
      </w:r>
    </w:p>
    <w:p w:rsidR="00B03B7B" w:rsidRDefault="00B03B7B" w:rsidP="00B03B7B">
      <w:pPr>
        <w:pStyle w:val="CSGParagraph"/>
      </w:pPr>
      <w:r>
        <w:t>Only include Using statements for items that are actually being used all others should be removed.</w:t>
      </w:r>
    </w:p>
    <w:p w:rsidR="0012489C" w:rsidRDefault="0012489C" w:rsidP="0012489C">
      <w:pPr>
        <w:pStyle w:val="CSG6Heading1"/>
      </w:pPr>
      <w:r>
        <w:t xml:space="preserve">All classes must have a “New” and “Finalize” subroutine defined even if they are empty </w:t>
      </w:r>
    </w:p>
    <w:p w:rsidR="0012489C" w:rsidRDefault="0012489C" w:rsidP="0012489C">
      <w:pPr>
        <w:pStyle w:val="CSGParagraph"/>
      </w:pPr>
      <w:r>
        <w:t xml:space="preserve">Since the complier will put these subroutines in the code automatically it’s a good idea to go ahead and explicitly implement them in the editor. </w:t>
      </w:r>
    </w:p>
    <w:p w:rsidR="0012489C" w:rsidRDefault="0012489C" w:rsidP="0012489C">
      <w:pPr>
        <w:pStyle w:val="CSG6Heading1"/>
      </w:pPr>
      <w:r>
        <w:t xml:space="preserve">All variable declarations are to be explicitly defined </w:t>
      </w:r>
    </w:p>
    <w:p w:rsidR="0012489C" w:rsidRDefault="0012489C" w:rsidP="0012489C">
      <w:pPr>
        <w:pStyle w:val="CSGParagraph"/>
      </w:pPr>
      <w:r>
        <w:t xml:space="preserve">When defining a variable there should always be a data type defined. Explicitly define the data type for which the variable will use even if it’s a variant, which is the default data type. </w:t>
      </w:r>
    </w:p>
    <w:p w:rsidR="0012489C" w:rsidRDefault="0012489C" w:rsidP="0012489C">
      <w:pPr>
        <w:pStyle w:val="CSG6Heading1"/>
      </w:pPr>
      <w:r>
        <w:t xml:space="preserve">Never use “Redim” to change the declaration type of a variable </w:t>
      </w:r>
    </w:p>
    <w:p w:rsidR="0012489C" w:rsidRDefault="0012489C" w:rsidP="0012489C">
      <w:pPr>
        <w:pStyle w:val="CSGParagraph"/>
      </w:pPr>
      <w:r>
        <w:t xml:space="preserve">Redim should only be used to change the size of an array; but never change the data type of a variable. </w:t>
      </w:r>
    </w:p>
    <w:p w:rsidR="0012489C" w:rsidRDefault="0012489C" w:rsidP="0012489C">
      <w:pPr>
        <w:pStyle w:val="CSG6Heading1"/>
      </w:pPr>
      <w:r>
        <w:t xml:space="preserve">Use “Redim” and “Preserver” sparingly </w:t>
      </w:r>
    </w:p>
    <w:p w:rsidR="0012489C" w:rsidRDefault="0012489C" w:rsidP="0012489C">
      <w:pPr>
        <w:pStyle w:val="CSGParagraph"/>
      </w:pPr>
      <w:r>
        <w:t xml:space="preserve">Redim/Preserves are very expensive due to the shifting of memory is required. If using Redim/Preserve is necessary, do it in large blocks and use a counter to keep track of the actual size and shrink the size as the last step. </w:t>
      </w:r>
    </w:p>
    <w:p w:rsidR="0012489C" w:rsidRDefault="0012489C" w:rsidP="0012489C">
      <w:pPr>
        <w:pStyle w:val="CSG6Heading1"/>
      </w:pPr>
      <w:r>
        <w:lastRenderedPageBreak/>
        <w:t xml:space="preserve">All property declarations must use the “As” keyword to define the type expected to be used </w:t>
      </w:r>
    </w:p>
    <w:p w:rsidR="0012489C" w:rsidRDefault="0012489C" w:rsidP="0012489C">
      <w:pPr>
        <w:pStyle w:val="CSGParagraph"/>
      </w:pPr>
      <w:r>
        <w:t xml:space="preserve">Properties are the interface to private variables. As such, properties should use the AS keyword in the SET block and declaration and be defined with the same data type as the variable for which they are governing. </w:t>
      </w:r>
    </w:p>
    <w:p w:rsidR="0012489C" w:rsidRDefault="0012489C" w:rsidP="0012489C">
      <w:pPr>
        <w:pStyle w:val="CSG6Heading1"/>
      </w:pPr>
      <w:r>
        <w:t xml:space="preserve">All functions, subroutines, and properties should have a “Try Catch” block </w:t>
      </w:r>
    </w:p>
    <w:p w:rsidR="0012489C" w:rsidRDefault="0012489C" w:rsidP="0012489C">
      <w:pPr>
        <w:pStyle w:val="CSGParagraph"/>
      </w:pPr>
      <w:r>
        <w:t xml:space="preserve">Error trapping is one of the most important parts of any successful development effort. Every function, subroutine, and property that has more than one of code, should have a “Try…Catch” block. Refer to the Error Trapping Section of this document for details. </w:t>
      </w:r>
    </w:p>
    <w:p w:rsidR="0012489C" w:rsidDel="00595941" w:rsidRDefault="0012489C" w:rsidP="0012489C">
      <w:pPr>
        <w:pStyle w:val="CSG6Heading1"/>
        <w:rPr>
          <w:del w:id="93" w:author="jayakrishnan" w:date="2011-09-19T12:39:00Z"/>
        </w:rPr>
      </w:pPr>
      <w:del w:id="94" w:author="jayakrishnan" w:date="2011-09-19T12:39:00Z">
        <w:r w:rsidDel="00595941">
          <w:delText xml:space="preserve">All functions, subroutines, and properties need a constant with the method and class name </w:delText>
        </w:r>
      </w:del>
    </w:p>
    <w:p w:rsidR="0012489C" w:rsidDel="00595941" w:rsidRDefault="0012489C" w:rsidP="0012489C">
      <w:pPr>
        <w:pStyle w:val="CSGParagraph"/>
        <w:rPr>
          <w:del w:id="95" w:author="jayakrishnan" w:date="2011-09-19T12:39:00Z"/>
        </w:rPr>
      </w:pPr>
      <w:del w:id="96" w:author="jayakrishnan" w:date="2011-09-19T12:39:00Z">
        <w:r w:rsidDel="00595941">
          <w:delText xml:space="preserve">In order to create a proper audit trail for fixing bugs and identifying errors, the first line of every method will be as follows CONST [[[DLL Name], [EXE Name]], [COMPONENT Name], [METHOD Name]]  </w:delText>
        </w:r>
      </w:del>
    </w:p>
    <w:p w:rsidR="0012489C" w:rsidDel="00595941" w:rsidRDefault="0012489C" w:rsidP="0012489C">
      <w:pPr>
        <w:pStyle w:val="CSGParagraph"/>
        <w:rPr>
          <w:del w:id="97" w:author="jayakrishnan" w:date="2011-09-19T12:39:00Z"/>
        </w:rPr>
      </w:pPr>
      <w:del w:id="98" w:author="jayakrishnan" w:date="2011-09-19T12:39:00Z">
        <w:r w:rsidDel="00595941">
          <w:delText xml:space="preserve">Example:  </w:delText>
        </w:r>
      </w:del>
    </w:p>
    <w:p w:rsidR="0012489C" w:rsidDel="00595941" w:rsidRDefault="0012489C" w:rsidP="0012489C">
      <w:pPr>
        <w:pStyle w:val="CSGParagraph"/>
        <w:rPr>
          <w:del w:id="99" w:author="jayakrishnan" w:date="2011-09-19T12:39:00Z"/>
        </w:rPr>
      </w:pPr>
      <w:del w:id="100" w:author="jayakrishnan" w:date="2011-09-19T12:39:00Z">
        <w:r w:rsidDel="00595941">
          <w:delText xml:space="preserve">constMETHODNAME = “[Logging Controller.clsLogger.Write]”  </w:delText>
        </w:r>
      </w:del>
    </w:p>
    <w:p w:rsidR="0012489C" w:rsidDel="00595941" w:rsidRDefault="0012489C" w:rsidP="0012489C">
      <w:pPr>
        <w:pStyle w:val="CSGParagraph"/>
        <w:rPr>
          <w:del w:id="101" w:author="jayakrishnan" w:date="2011-09-19T12:39:00Z"/>
        </w:rPr>
      </w:pPr>
      <w:del w:id="102" w:author="jayakrishnan" w:date="2011-09-19T12:39:00Z">
        <w:r w:rsidDel="00595941">
          <w:delText xml:space="preserve"> The preceding tells us that something happened in the Logging Controller DLL in a clas</w:delText>
        </w:r>
        <w:r w:rsidR="009048F0" w:rsidDel="00595941">
          <w:delText xml:space="preserve">s </w:delText>
        </w:r>
        <w:r w:rsidDel="00595941">
          <w:delText>called clsLogger with a method called Write. Refer to the Error Trapping section (3.4) fo</w:delText>
        </w:r>
        <w:r w:rsidR="009048F0" w:rsidDel="00595941">
          <w:delText xml:space="preserve">r </w:delText>
        </w:r>
        <w:r w:rsidDel="00595941">
          <w:delText xml:space="preserve">usage. </w:delText>
        </w:r>
      </w:del>
    </w:p>
    <w:p w:rsidR="0012489C" w:rsidRDefault="0012489C" w:rsidP="0012489C">
      <w:pPr>
        <w:pStyle w:val="CSG6Heading1"/>
      </w:pPr>
      <w:r>
        <w:t>Minimize the use of “.” separators to enhance readability and</w:t>
      </w:r>
      <w:r w:rsidR="009048F0">
        <w:t xml:space="preserve"> </w:t>
      </w:r>
      <w:r>
        <w:t xml:space="preserve">performance </w:t>
      </w:r>
    </w:p>
    <w:p w:rsidR="00D6223F" w:rsidRDefault="0012489C" w:rsidP="00D6223F">
      <w:pPr>
        <w:pStyle w:val="CSGParagraph"/>
      </w:pPr>
      <w:r>
        <w:t>When referencing an objects methods, properties, or operations the “.” should not be used more than twice. If the “.” is being used more than twice, Envision prefers that an assignment to a variable of the referenced item be used. This will allow for more</w:t>
      </w:r>
      <w:r w:rsidR="00D6223F" w:rsidRPr="00D6223F">
        <w:t xml:space="preserve"> </w:t>
      </w:r>
      <w:r w:rsidR="00D6223F">
        <w:t xml:space="preserve">readable code and the code will execute faster as segment/offset references are expensive in terms of performance. </w:t>
      </w:r>
    </w:p>
    <w:p w:rsidR="00D6223F" w:rsidRDefault="00D6223F" w:rsidP="00D6223F">
      <w:pPr>
        <w:pStyle w:val="CSGParagraph"/>
      </w:pPr>
      <w:r>
        <w:t xml:space="preserve"> Example: </w:t>
      </w:r>
    </w:p>
    <w:p w:rsidR="00D6223F" w:rsidRDefault="00D6223F" w:rsidP="00D6223F">
      <w:pPr>
        <w:pStyle w:val="CSGParagraph"/>
      </w:pPr>
      <w:r>
        <w:t xml:space="preserve">Here a XML stream has several nodes that have a firstchild reference. </w:t>
      </w:r>
    </w:p>
    <w:p w:rsidR="00D6223F" w:rsidRDefault="00D6223F" w:rsidP="00D6223F">
      <w:pPr>
        <w:pStyle w:val="CSGParagraph"/>
      </w:pPr>
      <w:r>
        <w:t xml:space="preserve">xmlDoc.firstchild.firstchild.firstchild.selectSingleNode(“SOMENODE”) </w:t>
      </w:r>
    </w:p>
    <w:p w:rsidR="00D6223F" w:rsidRDefault="00D6223F" w:rsidP="00D6223F">
      <w:pPr>
        <w:pStyle w:val="CSGParagraph"/>
      </w:pPr>
      <w:r>
        <w:t xml:space="preserve">The preferred syntax would be </w:t>
      </w:r>
    </w:p>
    <w:p w:rsidR="00D6223F" w:rsidRDefault="00D6223F" w:rsidP="00D6223F">
      <w:pPr>
        <w:pStyle w:val="CSGParagraph"/>
      </w:pPr>
      <w:r>
        <w:t xml:space="preserve">xmlNode = xmlDoc.firstchild.firstchild </w:t>
      </w:r>
    </w:p>
    <w:p w:rsidR="00D6223F" w:rsidRDefault="00D6223F" w:rsidP="00D6223F">
      <w:pPr>
        <w:pStyle w:val="CSGParagraph"/>
      </w:pPr>
      <w:r>
        <w:t xml:space="preserve">xmlNode = xmlNode.firstchild.selectSingleNode(“SOMENODE”) </w:t>
      </w:r>
    </w:p>
    <w:p w:rsidR="00D6223F" w:rsidRDefault="00D6223F" w:rsidP="00D6223F">
      <w:pPr>
        <w:pStyle w:val="CSG6Heading1"/>
      </w:pPr>
      <w:r>
        <w:t xml:space="preserve">Use FOREACH when iterating through collections </w:t>
      </w:r>
    </w:p>
    <w:p w:rsidR="00D6223F" w:rsidRDefault="00D6223F" w:rsidP="00D6223F">
      <w:pPr>
        <w:pStyle w:val="CSGParagraph"/>
      </w:pPr>
      <w:r>
        <w:t xml:space="preserve">When iterating collections use the FOREACH interface instead of a standard FOR loop with counter variable control. FOREACH is more intuitive and executes faster than a standard FOR loop. </w:t>
      </w:r>
    </w:p>
    <w:p w:rsidR="00595941" w:rsidRDefault="00595941" w:rsidP="00595941">
      <w:pPr>
        <w:pStyle w:val="Heading2"/>
        <w:rPr>
          <w:ins w:id="103" w:author="jayakrishnan" w:date="2011-09-19T12:39:00Z"/>
        </w:rPr>
      </w:pPr>
      <w:ins w:id="104" w:author="jayakrishnan" w:date="2011-09-19T12:39:00Z">
        <w:r>
          <w:t>Javascript Rules</w:t>
        </w:r>
      </w:ins>
    </w:p>
    <w:p w:rsidR="00595941" w:rsidRDefault="00595941" w:rsidP="00595941">
      <w:pPr>
        <w:pStyle w:val="ListParagraph"/>
        <w:numPr>
          <w:ilvl w:val="0"/>
          <w:numId w:val="23"/>
        </w:numPr>
        <w:rPr>
          <w:ins w:id="105" w:author="jayakrishnan" w:date="2011-09-19T12:39:00Z"/>
        </w:rPr>
      </w:pPr>
      <w:ins w:id="106" w:author="jayakrishnan" w:date="2011-09-19T12:39:00Z">
        <w:r>
          <w:t>Comment should be added in every javascript method.</w:t>
        </w:r>
      </w:ins>
    </w:p>
    <w:p w:rsidR="00595941" w:rsidRDefault="00595941" w:rsidP="00595941">
      <w:pPr>
        <w:pStyle w:val="ListParagraph"/>
        <w:rPr>
          <w:ins w:id="107" w:author="jayakrishnan" w:date="2011-09-19T12:39:00Z"/>
        </w:rPr>
      </w:pPr>
      <w:ins w:id="108" w:author="jayakrishnan" w:date="2011-09-19T12:39:00Z">
        <w:r>
          <w:t>Ex:</w:t>
        </w:r>
      </w:ins>
    </w:p>
    <w:p w:rsidR="00595941" w:rsidRDefault="00595941" w:rsidP="00595941">
      <w:pPr>
        <w:autoSpaceDE w:val="0"/>
        <w:autoSpaceDN w:val="0"/>
        <w:adjustRightInd w:val="0"/>
        <w:spacing w:after="0" w:line="240" w:lineRule="auto"/>
        <w:ind w:firstLine="720"/>
        <w:rPr>
          <w:ins w:id="109" w:author="jayakrishnan" w:date="2011-09-19T12:39:00Z"/>
          <w:rFonts w:ascii="Consolas" w:hAnsi="Consolas" w:cs="Consolas"/>
          <w:sz w:val="19"/>
          <w:szCs w:val="19"/>
        </w:rPr>
      </w:pPr>
      <w:ins w:id="110" w:author="jayakrishnan" w:date="2011-09-19T12:39:00Z">
        <w:r>
          <w:rPr>
            <w:rFonts w:ascii="Consolas" w:hAnsi="Consolas" w:cs="Consolas"/>
            <w:color w:val="006400"/>
            <w:sz w:val="19"/>
            <w:szCs w:val="19"/>
          </w:rPr>
          <w:t>//Initialize page while loading the page based on page mode</w:t>
        </w:r>
      </w:ins>
    </w:p>
    <w:p w:rsidR="00595941" w:rsidRDefault="00595941" w:rsidP="00595941">
      <w:pPr>
        <w:autoSpaceDE w:val="0"/>
        <w:autoSpaceDN w:val="0"/>
        <w:adjustRightInd w:val="0"/>
        <w:spacing w:after="0" w:line="240" w:lineRule="auto"/>
        <w:ind w:firstLine="720"/>
        <w:rPr>
          <w:ins w:id="111" w:author="jayakrishnan" w:date="2011-09-19T12:39:00Z"/>
          <w:rFonts w:ascii="Consolas" w:hAnsi="Consolas" w:cs="Consolas"/>
          <w:sz w:val="19"/>
          <w:szCs w:val="19"/>
        </w:rPr>
      </w:pPr>
      <w:ins w:id="112" w:author="jayakrishnan" w:date="2011-09-19T12:39:00Z">
        <w:r>
          <w:rPr>
            <w:rFonts w:ascii="Consolas" w:hAnsi="Consolas" w:cs="Consolas"/>
            <w:color w:val="0000FF"/>
            <w:sz w:val="19"/>
            <w:szCs w:val="19"/>
          </w:rPr>
          <w:t>function</w:t>
        </w:r>
        <w:r>
          <w:rPr>
            <w:rFonts w:ascii="Consolas" w:hAnsi="Consolas" w:cs="Consolas"/>
            <w:sz w:val="19"/>
            <w:szCs w:val="19"/>
          </w:rPr>
          <w:t xml:space="preserve"> initPage(_mode) {</w:t>
        </w:r>
      </w:ins>
    </w:p>
    <w:p w:rsidR="00595941" w:rsidRDefault="00595941" w:rsidP="00595941">
      <w:pPr>
        <w:pStyle w:val="ListParagraph"/>
        <w:rPr>
          <w:ins w:id="113" w:author="jayakrishnan" w:date="2011-09-19T12:39:00Z"/>
        </w:rPr>
      </w:pPr>
      <w:ins w:id="114" w:author="jayakrishnan" w:date="2011-09-19T12:39:00Z">
        <w:r>
          <w:t>}</w:t>
        </w:r>
      </w:ins>
    </w:p>
    <w:p w:rsidR="00595941" w:rsidRDefault="00595941" w:rsidP="00595941">
      <w:pPr>
        <w:pStyle w:val="ListParagraph"/>
        <w:numPr>
          <w:ilvl w:val="0"/>
          <w:numId w:val="23"/>
        </w:numPr>
        <w:rPr>
          <w:ins w:id="115" w:author="jayakrishnan" w:date="2011-09-19T12:39:00Z"/>
        </w:rPr>
      </w:pPr>
      <w:ins w:id="116" w:author="jayakrishnan" w:date="2011-09-19T12:39:00Z">
        <w:r>
          <w:t>Method name prefix “fn” should not be used.</w:t>
        </w:r>
      </w:ins>
    </w:p>
    <w:p w:rsidR="00595941" w:rsidRPr="00FC4396" w:rsidRDefault="00595941" w:rsidP="00595941">
      <w:pPr>
        <w:pStyle w:val="ListParagraph"/>
        <w:numPr>
          <w:ilvl w:val="0"/>
          <w:numId w:val="23"/>
        </w:numPr>
        <w:rPr>
          <w:ins w:id="117" w:author="jayakrishnan" w:date="2011-09-19T12:39:00Z"/>
          <w:rStyle w:val="apple-style-span"/>
        </w:rPr>
      </w:pPr>
      <w:ins w:id="118" w:author="jayakrishnan" w:date="2011-09-19T12:39:00Z">
        <w:r w:rsidRPr="00FC4396">
          <w:rPr>
            <w:rStyle w:val="apple-style-span"/>
            <w:rFonts w:ascii="Arial" w:hAnsi="Arial" w:cs="Arial"/>
            <w:color w:val="000000"/>
            <w:sz w:val="20"/>
            <w:szCs w:val="20"/>
            <w:shd w:val="clear" w:color="auto" w:fill="FFFFFF"/>
          </w:rPr>
          <w:t>The method name has to indicate word boundaries using</w:t>
        </w:r>
        <w:r w:rsidRPr="00FC4396">
          <w:rPr>
            <w:rStyle w:val="apple-converted-space"/>
            <w:rFonts w:ascii="Arial" w:hAnsi="Arial" w:cs="Arial"/>
            <w:color w:val="000000"/>
            <w:sz w:val="20"/>
            <w:szCs w:val="20"/>
            <w:shd w:val="clear" w:color="auto" w:fill="FFFFFF"/>
          </w:rPr>
          <w:t> c</w:t>
        </w:r>
        <w:r w:rsidRPr="00FC4396">
          <w:rPr>
            <w:rStyle w:val="apple-style-span"/>
            <w:rFonts w:ascii="Arial" w:hAnsi="Arial" w:cs="Arial"/>
            <w:color w:val="000000"/>
            <w:sz w:val="20"/>
            <w:szCs w:val="20"/>
            <w:shd w:val="clear" w:color="auto" w:fill="FFFFFF"/>
          </w:rPr>
          <w:t>amelCase. thus rendering "</w:t>
        </w:r>
        <w:r w:rsidRPr="002C1DF6">
          <w:rPr>
            <w:rStyle w:val="HTMLCode"/>
            <w:rFonts w:eastAsiaTheme="minorHAnsi"/>
            <w:color w:val="000000"/>
            <w:shd w:val="clear" w:color="auto" w:fill="F9F9F9"/>
          </w:rPr>
          <w:t>two words</w:t>
        </w:r>
        <w:r w:rsidRPr="00FC4396">
          <w:rPr>
            <w:rStyle w:val="apple-style-span"/>
            <w:rFonts w:ascii="Arial" w:hAnsi="Arial" w:cs="Arial"/>
            <w:color w:val="000000"/>
            <w:sz w:val="20"/>
            <w:szCs w:val="20"/>
            <w:shd w:val="clear" w:color="auto" w:fill="FFFFFF"/>
          </w:rPr>
          <w:t>" as either "</w:t>
        </w:r>
        <w:r w:rsidRPr="002C1DF6">
          <w:rPr>
            <w:rStyle w:val="HTMLCode"/>
            <w:rFonts w:eastAsiaTheme="minorHAnsi"/>
            <w:color w:val="000000"/>
            <w:shd w:val="clear" w:color="auto" w:fill="F9F9F9"/>
          </w:rPr>
          <w:t>twoWords</w:t>
        </w:r>
        <w:r w:rsidRPr="00FC4396">
          <w:rPr>
            <w:rStyle w:val="apple-style-span"/>
            <w:rFonts w:ascii="Arial" w:hAnsi="Arial" w:cs="Arial"/>
            <w:color w:val="000000"/>
            <w:sz w:val="20"/>
            <w:szCs w:val="20"/>
            <w:shd w:val="clear" w:color="auto" w:fill="FFFFFF"/>
          </w:rPr>
          <w:t>" or "</w:t>
        </w:r>
        <w:r w:rsidRPr="002C1DF6">
          <w:rPr>
            <w:rStyle w:val="HTMLCode"/>
            <w:rFonts w:eastAsiaTheme="minorHAnsi"/>
            <w:color w:val="000000"/>
            <w:shd w:val="clear" w:color="auto" w:fill="F9F9F9"/>
          </w:rPr>
          <w:t>TwoWords</w:t>
        </w:r>
        <w:r w:rsidRPr="00FC4396">
          <w:rPr>
            <w:rStyle w:val="apple-style-span"/>
            <w:rFonts w:ascii="Arial" w:hAnsi="Arial" w:cs="Arial"/>
            <w:color w:val="000000"/>
            <w:sz w:val="20"/>
            <w:szCs w:val="20"/>
            <w:shd w:val="clear" w:color="auto" w:fill="FFFFFF"/>
          </w:rPr>
          <w:t>".</w:t>
        </w:r>
      </w:ins>
    </w:p>
    <w:p w:rsidR="00595941" w:rsidRPr="00FC4396" w:rsidRDefault="00595941" w:rsidP="00595941">
      <w:pPr>
        <w:pStyle w:val="ListParagraph"/>
        <w:numPr>
          <w:ilvl w:val="0"/>
          <w:numId w:val="23"/>
        </w:numPr>
        <w:rPr>
          <w:ins w:id="119" w:author="jayakrishnan" w:date="2011-09-19T12:39:00Z"/>
          <w:rStyle w:val="apple-style-span"/>
        </w:rPr>
      </w:pPr>
      <w:ins w:id="120" w:author="jayakrishnan" w:date="2011-09-19T12:39:00Z">
        <w:r>
          <w:rPr>
            <w:rStyle w:val="apple-style-span"/>
            <w:rFonts w:ascii="Arial" w:hAnsi="Arial" w:cs="Arial"/>
            <w:color w:val="000000"/>
            <w:sz w:val="20"/>
            <w:szCs w:val="20"/>
            <w:shd w:val="clear" w:color="auto" w:fill="FFFFFF"/>
          </w:rPr>
          <w:lastRenderedPageBreak/>
          <w:t>Try catch should not be used.</w:t>
        </w:r>
      </w:ins>
    </w:p>
    <w:p w:rsidR="00595941" w:rsidRPr="00FC4396" w:rsidRDefault="00595941" w:rsidP="00595941">
      <w:pPr>
        <w:pStyle w:val="ListParagraph"/>
        <w:numPr>
          <w:ilvl w:val="0"/>
          <w:numId w:val="23"/>
        </w:numPr>
        <w:rPr>
          <w:ins w:id="121" w:author="jayakrishnan" w:date="2011-09-19T12:39:00Z"/>
          <w:rStyle w:val="apple-style-span"/>
        </w:rPr>
      </w:pPr>
      <w:ins w:id="122" w:author="jayakrishnan" w:date="2011-09-19T12:39:00Z">
        <w:r>
          <w:rPr>
            <w:rStyle w:val="apple-style-span"/>
            <w:rFonts w:ascii="Arial" w:hAnsi="Arial" w:cs="Arial"/>
            <w:color w:val="000000"/>
            <w:sz w:val="20"/>
            <w:szCs w:val="20"/>
            <w:shd w:val="clear" w:color="auto" w:fill="FFFFFF"/>
          </w:rPr>
          <w:t>Variable names should have datatype prefix with single letter.</w:t>
        </w:r>
      </w:ins>
    </w:p>
    <w:p w:rsidR="00595941" w:rsidRDefault="00595941" w:rsidP="00595941">
      <w:pPr>
        <w:ind w:left="720"/>
        <w:rPr>
          <w:ins w:id="123" w:author="jayakrishnan" w:date="2011-09-19T12:39:00Z"/>
        </w:rPr>
      </w:pPr>
      <w:ins w:id="124" w:author="jayakrishnan" w:date="2011-09-19T12:39:00Z">
        <w:r>
          <w:t>Ex:</w:t>
        </w:r>
      </w:ins>
    </w:p>
    <w:p w:rsidR="00595941" w:rsidRDefault="00595941" w:rsidP="00595941">
      <w:pPr>
        <w:ind w:left="720"/>
        <w:rPr>
          <w:ins w:id="125" w:author="jayakrishnan" w:date="2011-09-19T12:39:00Z"/>
        </w:rPr>
      </w:pPr>
      <w:ins w:id="126" w:author="jayakrishnan" w:date="2011-09-19T12:39:00Z">
        <w:r>
          <w:t>var sName;//For data type string</w:t>
        </w:r>
      </w:ins>
    </w:p>
    <w:p w:rsidR="00595941" w:rsidRDefault="00595941" w:rsidP="00595941">
      <w:pPr>
        <w:ind w:left="720"/>
        <w:rPr>
          <w:ins w:id="127" w:author="jayakrishnan" w:date="2011-09-19T12:39:00Z"/>
        </w:rPr>
      </w:pPr>
      <w:ins w:id="128" w:author="jayakrishnan" w:date="2011-09-19T12:39:00Z">
        <w:r>
          <w:t>var iAge;//For data type integer</w:t>
        </w:r>
      </w:ins>
    </w:p>
    <w:p w:rsidR="00595941" w:rsidRDefault="00595941" w:rsidP="00595941">
      <w:pPr>
        <w:ind w:left="720"/>
        <w:rPr>
          <w:ins w:id="129" w:author="jayakrishnan" w:date="2011-09-19T12:39:00Z"/>
        </w:rPr>
      </w:pPr>
      <w:ins w:id="130" w:author="jayakrishnan" w:date="2011-09-19T12:39:00Z">
        <w:r>
          <w:t>var dEstimateDate;//For data type date</w:t>
        </w:r>
      </w:ins>
    </w:p>
    <w:p w:rsidR="00595941" w:rsidRDefault="00595941" w:rsidP="00595941">
      <w:pPr>
        <w:ind w:left="720"/>
        <w:rPr>
          <w:ins w:id="131" w:author="jayakrishnan" w:date="2011-09-19T12:39:00Z"/>
        </w:rPr>
      </w:pPr>
      <w:ins w:id="132" w:author="jayakrishnan" w:date="2011-09-19T12:39:00Z">
        <w:r>
          <w:t>var oCallback = new Callback() // For object type</w:t>
        </w:r>
      </w:ins>
    </w:p>
    <w:p w:rsidR="00595941" w:rsidRPr="00FC4396" w:rsidRDefault="00595941" w:rsidP="00595941">
      <w:pPr>
        <w:pStyle w:val="ListParagraph"/>
        <w:numPr>
          <w:ilvl w:val="0"/>
          <w:numId w:val="23"/>
        </w:numPr>
        <w:rPr>
          <w:ins w:id="133" w:author="jayakrishnan" w:date="2011-09-19T12:39:00Z"/>
          <w:rStyle w:val="apple-style-span"/>
        </w:rPr>
      </w:pPr>
      <w:ins w:id="134" w:author="jayakrishnan" w:date="2011-09-19T12:39:00Z">
        <w:r>
          <w:rPr>
            <w:rStyle w:val="apple-style-span"/>
            <w:rFonts w:ascii="Arial" w:hAnsi="Arial" w:cs="Arial"/>
            <w:color w:val="000000"/>
            <w:sz w:val="20"/>
            <w:szCs w:val="20"/>
            <w:shd w:val="clear" w:color="auto" w:fill="FFFFFF"/>
          </w:rPr>
          <w:t>Global variable names should have data type prefixed with g and with data type single letter.</w:t>
        </w:r>
      </w:ins>
    </w:p>
    <w:p w:rsidR="00595941" w:rsidRDefault="00595941" w:rsidP="00595941">
      <w:pPr>
        <w:ind w:left="720"/>
        <w:rPr>
          <w:ins w:id="135" w:author="jayakrishnan" w:date="2011-09-19T12:39:00Z"/>
        </w:rPr>
      </w:pPr>
      <w:ins w:id="136" w:author="jayakrishnan" w:date="2011-09-19T12:39:00Z">
        <w:r>
          <w:t>Ex:</w:t>
        </w:r>
      </w:ins>
    </w:p>
    <w:p w:rsidR="00595941" w:rsidRDefault="00595941" w:rsidP="00595941">
      <w:pPr>
        <w:ind w:left="720"/>
        <w:rPr>
          <w:ins w:id="137" w:author="jayakrishnan" w:date="2011-09-19T12:39:00Z"/>
        </w:rPr>
      </w:pPr>
      <w:ins w:id="138" w:author="jayakrishnan" w:date="2011-09-19T12:39:00Z">
        <w:r>
          <w:t>var gsName;//For data type string</w:t>
        </w:r>
      </w:ins>
    </w:p>
    <w:p w:rsidR="00595941" w:rsidRPr="00FC4396" w:rsidRDefault="00595941" w:rsidP="00595941">
      <w:pPr>
        <w:pStyle w:val="ListParagraph"/>
        <w:numPr>
          <w:ilvl w:val="0"/>
          <w:numId w:val="23"/>
        </w:numPr>
        <w:rPr>
          <w:ins w:id="139" w:author="jayakrishnan" w:date="2011-09-19T12:39:00Z"/>
          <w:rStyle w:val="apple-style-span"/>
        </w:rPr>
      </w:pPr>
      <w:ins w:id="140" w:author="jayakrishnan" w:date="2011-09-19T12:39:00Z">
        <w:r>
          <w:rPr>
            <w:rStyle w:val="apple-style-span"/>
            <w:rFonts w:ascii="Arial" w:hAnsi="Arial" w:cs="Arial"/>
            <w:color w:val="000000"/>
            <w:sz w:val="20"/>
            <w:szCs w:val="20"/>
            <w:shd w:val="clear" w:color="auto" w:fill="FFFFFF"/>
          </w:rPr>
          <w:t>Any object used in the method. It should disposed at the end of method.</w:t>
        </w:r>
      </w:ins>
    </w:p>
    <w:p w:rsidR="00595941" w:rsidRPr="00FC4396" w:rsidRDefault="00595941" w:rsidP="00595941">
      <w:pPr>
        <w:ind w:left="360"/>
        <w:rPr>
          <w:ins w:id="141" w:author="jayakrishnan" w:date="2011-09-19T12:39:00Z"/>
          <w:rStyle w:val="apple-style-span"/>
        </w:rPr>
      </w:pPr>
      <w:ins w:id="142" w:author="jayakrishnan" w:date="2011-09-19T12:39:00Z">
        <w:r w:rsidRPr="00177386">
          <w:rPr>
            <w:rStyle w:val="apple-style-span"/>
            <w:rFonts w:ascii="Arial" w:hAnsi="Arial" w:cs="Arial"/>
            <w:color w:val="000000"/>
            <w:sz w:val="20"/>
            <w:szCs w:val="20"/>
            <w:shd w:val="clear" w:color="auto" w:fill="FFFFFF"/>
          </w:rPr>
          <w:t>Ex:</w:t>
        </w:r>
      </w:ins>
    </w:p>
    <w:p w:rsidR="00595941" w:rsidRDefault="00595941" w:rsidP="00595941">
      <w:pPr>
        <w:autoSpaceDE w:val="0"/>
        <w:autoSpaceDN w:val="0"/>
        <w:adjustRightInd w:val="0"/>
        <w:spacing w:after="0" w:line="240" w:lineRule="auto"/>
        <w:rPr>
          <w:ins w:id="143" w:author="jayakrishnan" w:date="2011-09-19T12:39:00Z"/>
          <w:rFonts w:ascii="Consolas" w:hAnsi="Consolas" w:cs="Consolas"/>
          <w:sz w:val="19"/>
          <w:szCs w:val="19"/>
        </w:rPr>
      </w:pPr>
      <w:ins w:id="144" w:author="jayakrishnan" w:date="2011-09-19T12:39:00Z">
        <w:r>
          <w:rPr>
            <w:rFonts w:ascii="Consolas" w:hAnsi="Consolas" w:cs="Consolas"/>
            <w:sz w:val="19"/>
            <w:szCs w:val="19"/>
          </w:rPr>
          <w:t xml:space="preserve">    </w:t>
        </w:r>
        <w:r>
          <w:rPr>
            <w:rFonts w:ascii="Consolas" w:hAnsi="Consolas" w:cs="Consolas"/>
            <w:sz w:val="19"/>
            <w:szCs w:val="19"/>
          </w:rPr>
          <w:tab/>
          <w:t xml:space="preserve">oCallback = </w:t>
        </w:r>
        <w:r>
          <w:rPr>
            <w:rFonts w:ascii="Consolas" w:hAnsi="Consolas" w:cs="Consolas"/>
            <w:color w:val="0000FF"/>
            <w:sz w:val="19"/>
            <w:szCs w:val="19"/>
          </w:rPr>
          <w:t>null</w:t>
        </w:r>
        <w:r>
          <w:rPr>
            <w:rFonts w:ascii="Consolas" w:hAnsi="Consolas" w:cs="Consolas"/>
            <w:sz w:val="19"/>
            <w:szCs w:val="19"/>
          </w:rPr>
          <w:t>;</w:t>
        </w:r>
      </w:ins>
    </w:p>
    <w:p w:rsidR="00595941" w:rsidRDefault="00595941" w:rsidP="00595941">
      <w:pPr>
        <w:autoSpaceDE w:val="0"/>
        <w:autoSpaceDN w:val="0"/>
        <w:adjustRightInd w:val="0"/>
        <w:spacing w:after="0" w:line="240" w:lineRule="auto"/>
        <w:rPr>
          <w:ins w:id="145" w:author="jayakrishnan" w:date="2011-09-19T12:39:00Z"/>
          <w:rFonts w:ascii="Consolas" w:hAnsi="Consolas" w:cs="Consolas"/>
          <w:sz w:val="19"/>
          <w:szCs w:val="19"/>
        </w:rPr>
      </w:pPr>
    </w:p>
    <w:p w:rsidR="0012489C" w:rsidRDefault="008668B6">
      <w:pPr>
        <w:pStyle w:val="Heading2"/>
        <w:rPr>
          <w:ins w:id="146" w:author="govindarajan" w:date="2013-03-11T16:30:00Z"/>
        </w:rPr>
        <w:pPrChange w:id="147" w:author="govindarajan" w:date="2013-03-11T16:25:00Z">
          <w:pPr>
            <w:pStyle w:val="CSGParagraph"/>
          </w:pPr>
        </w:pPrChange>
      </w:pPr>
      <w:ins w:id="148" w:author="govindarajan" w:date="2013-03-11T16:24:00Z">
        <w:r>
          <w:t>Browser Compatability Rules</w:t>
        </w:r>
      </w:ins>
    </w:p>
    <w:p w:rsidR="002D538B" w:rsidRPr="00B65A89" w:rsidRDefault="002D538B" w:rsidP="00B65A89">
      <w:pPr>
        <w:pStyle w:val="Heading2"/>
        <w:numPr>
          <w:ilvl w:val="0"/>
          <w:numId w:val="0"/>
        </w:numPr>
        <w:ind w:left="432"/>
        <w:rPr>
          <w:ins w:id="149" w:author="govindarajan" w:date="2013-03-11T16:25:00Z"/>
          <w:sz w:val="22"/>
          <w:rPrChange w:id="150" w:author="govindarajan" w:date="2014-06-03T10:45:00Z">
            <w:rPr>
              <w:ins w:id="151" w:author="govindarajan" w:date="2013-03-11T16:25:00Z"/>
            </w:rPr>
          </w:rPrChange>
        </w:rPr>
        <w:pPrChange w:id="152" w:author="govindarajan" w:date="2014-06-03T10:45:00Z">
          <w:pPr>
            <w:pStyle w:val="CSGParagraph"/>
          </w:pPr>
        </w:pPrChange>
      </w:pPr>
      <w:ins w:id="153" w:author="govindarajan" w:date="2013-03-11T16:30:00Z">
        <w:r w:rsidRPr="00B65A89">
          <w:rPr>
            <w:sz w:val="22"/>
            <w:rPrChange w:id="154" w:author="govindarajan" w:date="2014-06-03T10:45:00Z">
              <w:rPr/>
            </w:rPrChange>
          </w:rPr>
          <w:t>8.1 Aspx Pages And CSS</w:t>
        </w:r>
      </w:ins>
    </w:p>
    <w:p w:rsidR="008668B6" w:rsidRDefault="008668B6">
      <w:pPr>
        <w:pStyle w:val="CSGParagraph"/>
        <w:numPr>
          <w:ilvl w:val="0"/>
          <w:numId w:val="23"/>
        </w:numPr>
        <w:rPr>
          <w:ins w:id="155" w:author="govindarajan" w:date="2013-03-11T16:27:00Z"/>
        </w:rPr>
        <w:pPrChange w:id="156" w:author="govindarajan" w:date="2013-03-11T16:26:00Z">
          <w:pPr>
            <w:pStyle w:val="CSGParagraph"/>
          </w:pPr>
        </w:pPrChange>
      </w:pPr>
      <w:ins w:id="157" w:author="govindarajan" w:date="2013-03-11T16:26:00Z">
        <w:r>
          <w:t>“</w:t>
        </w:r>
        <w:r w:rsidRPr="008668B6">
          <w:t>expressions</w:t>
        </w:r>
        <w:r>
          <w:t>”</w:t>
        </w:r>
        <w:r w:rsidRPr="008668B6">
          <w:t xml:space="preserve">  should not be used in page</w:t>
        </w:r>
      </w:ins>
      <w:ins w:id="158" w:author="govindarajan" w:date="2013-03-11T16:27:00Z">
        <w:r>
          <w:t>/CSS</w:t>
        </w:r>
      </w:ins>
      <w:ins w:id="159" w:author="govindarajan" w:date="2013-03-11T16:26:00Z">
        <w:r w:rsidRPr="008668B6">
          <w:t xml:space="preserve">  for height/width</w:t>
        </w:r>
        <w:r>
          <w:t>, Instead min-</w:t>
        </w:r>
      </w:ins>
      <w:ins w:id="160" w:author="govindarajan" w:date="2013-03-11T16:27:00Z">
        <w:r>
          <w:t>h</w:t>
        </w:r>
      </w:ins>
      <w:ins w:id="161" w:author="govindarajan" w:date="2013-03-11T16:26:00Z">
        <w:r>
          <w:t>eight,max-</w:t>
        </w:r>
      </w:ins>
      <w:ins w:id="162" w:author="govindarajan" w:date="2013-03-11T16:27:00Z">
        <w:r>
          <w:t>height</w:t>
        </w:r>
      </w:ins>
      <w:ins w:id="163" w:author="govindarajan" w:date="2013-03-11T16:26:00Z">
        <w:r>
          <w:t xml:space="preserve"> </w:t>
        </w:r>
      </w:ins>
      <w:ins w:id="164" w:author="govindarajan" w:date="2013-03-11T16:27:00Z">
        <w:r>
          <w:t>can be used.</w:t>
        </w:r>
      </w:ins>
    </w:p>
    <w:p w:rsidR="008668B6" w:rsidRDefault="008668B6">
      <w:pPr>
        <w:pStyle w:val="CSGParagraph"/>
        <w:ind w:left="720"/>
        <w:rPr>
          <w:ins w:id="165" w:author="govindarajan" w:date="2013-03-11T16:27:00Z"/>
        </w:rPr>
        <w:pPrChange w:id="166" w:author="govindarajan" w:date="2013-03-11T16:27:00Z">
          <w:pPr>
            <w:pStyle w:val="CSGParagraph"/>
          </w:pPr>
        </w:pPrChange>
      </w:pPr>
      <w:ins w:id="167" w:author="govindarajan" w:date="2013-03-11T16:27:00Z">
        <w:r>
          <w:t>Ex:</w:t>
        </w:r>
      </w:ins>
    </w:p>
    <w:p w:rsidR="002D538B" w:rsidRDefault="002D538B">
      <w:pPr>
        <w:autoSpaceDE w:val="0"/>
        <w:autoSpaceDN w:val="0"/>
        <w:adjustRightInd w:val="0"/>
        <w:spacing w:after="0" w:line="240" w:lineRule="auto"/>
        <w:ind w:firstLine="720"/>
        <w:rPr>
          <w:ins w:id="168" w:author="govindarajan" w:date="2013-03-11T16:29:00Z"/>
          <w:rFonts w:ascii="Consolas" w:hAnsi="Consolas" w:cs="Consolas"/>
          <w:color w:val="FF0000"/>
          <w:sz w:val="19"/>
          <w:szCs w:val="19"/>
        </w:rPr>
        <w:pPrChange w:id="169" w:author="govindarajan" w:date="2013-03-11T16:28:00Z">
          <w:pPr>
            <w:autoSpaceDE w:val="0"/>
            <w:autoSpaceDN w:val="0"/>
            <w:adjustRightInd w:val="0"/>
            <w:spacing w:after="0" w:line="240" w:lineRule="auto"/>
          </w:pPr>
        </w:pPrChange>
      </w:pPr>
      <w:ins w:id="170" w:author="govindarajan" w:date="2013-03-11T16:29:00Z">
        <w:r>
          <w:rPr>
            <w:rFonts w:ascii="Consolas" w:hAnsi="Consolas" w:cs="Consolas"/>
            <w:color w:val="FF0000"/>
            <w:sz w:val="19"/>
            <w:szCs w:val="19"/>
          </w:rPr>
          <w:t>Instead of this,</w:t>
        </w:r>
      </w:ins>
    </w:p>
    <w:p w:rsidR="002D538B" w:rsidRDefault="002D538B">
      <w:pPr>
        <w:autoSpaceDE w:val="0"/>
        <w:autoSpaceDN w:val="0"/>
        <w:adjustRightInd w:val="0"/>
        <w:spacing w:after="0" w:line="240" w:lineRule="auto"/>
        <w:ind w:left="720" w:firstLine="720"/>
        <w:rPr>
          <w:ins w:id="171" w:author="govindarajan" w:date="2013-03-11T16:28:00Z"/>
          <w:rFonts w:ascii="Consolas" w:hAnsi="Consolas" w:cs="Consolas"/>
          <w:sz w:val="19"/>
          <w:szCs w:val="19"/>
        </w:rPr>
        <w:pPrChange w:id="172" w:author="govindarajan" w:date="2013-03-11T16:29:00Z">
          <w:pPr>
            <w:autoSpaceDE w:val="0"/>
            <w:autoSpaceDN w:val="0"/>
            <w:adjustRightInd w:val="0"/>
            <w:spacing w:after="0" w:line="240" w:lineRule="auto"/>
          </w:pPr>
        </w:pPrChange>
      </w:pPr>
      <w:ins w:id="173" w:author="govindarajan" w:date="2013-03-11T16:29:00Z">
        <w:r>
          <w:rPr>
            <w:rFonts w:ascii="Consolas" w:hAnsi="Consolas" w:cs="Consolas"/>
            <w:color w:val="FF0000"/>
            <w:sz w:val="19"/>
            <w:szCs w:val="19"/>
          </w:rPr>
          <w:t xml:space="preserve">  </w:t>
        </w:r>
      </w:ins>
      <w:ins w:id="174" w:author="govindarajan" w:date="2013-03-11T16:28:00Z">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expression(document.body.offsetWidth - 5)</w:t>
        </w:r>
        <w:r>
          <w:rPr>
            <w:rFonts w:ascii="Consolas" w:hAnsi="Consolas" w:cs="Consolas"/>
            <w:sz w:val="19"/>
            <w:szCs w:val="19"/>
          </w:rPr>
          <w:t>;</w:t>
        </w:r>
      </w:ins>
    </w:p>
    <w:p w:rsidR="008668B6" w:rsidRDefault="002D538B">
      <w:pPr>
        <w:pStyle w:val="CSGParagraph"/>
        <w:ind w:left="720"/>
        <w:rPr>
          <w:ins w:id="175" w:author="govindarajan" w:date="2013-03-11T16:29:00Z"/>
        </w:rPr>
        <w:pPrChange w:id="176" w:author="govindarajan" w:date="2013-03-11T16:27:00Z">
          <w:pPr>
            <w:pStyle w:val="CSGParagraph"/>
          </w:pPr>
        </w:pPrChange>
      </w:pPr>
      <w:ins w:id="177" w:author="govindarajan" w:date="2013-03-11T16:29:00Z">
        <w:r>
          <w:t>Use,</w:t>
        </w:r>
      </w:ins>
    </w:p>
    <w:p w:rsidR="002D538B" w:rsidRDefault="002D538B" w:rsidP="002D538B">
      <w:pPr>
        <w:autoSpaceDE w:val="0"/>
        <w:autoSpaceDN w:val="0"/>
        <w:adjustRightInd w:val="0"/>
        <w:spacing w:after="0" w:line="240" w:lineRule="auto"/>
        <w:rPr>
          <w:ins w:id="178" w:author="govindarajan" w:date="2013-03-11T16:29:00Z"/>
          <w:rFonts w:ascii="Consolas" w:hAnsi="Consolas" w:cs="Consolas"/>
          <w:sz w:val="19"/>
          <w:szCs w:val="19"/>
        </w:rPr>
      </w:pPr>
      <w:ins w:id="179" w:author="govindarajan" w:date="2013-03-11T16:29:00Z">
        <w:r>
          <w:t xml:space="preserve">                </w:t>
        </w:r>
        <w:r>
          <w:tab/>
        </w:r>
        <w:r>
          <w:rPr>
            <w:rFonts w:ascii="Consolas" w:hAnsi="Consolas" w:cs="Consolas"/>
            <w:color w:val="FF0000"/>
            <w:sz w:val="19"/>
            <w:szCs w:val="19"/>
          </w:rPr>
          <w:t>max-width</w:t>
        </w:r>
        <w:r>
          <w:rPr>
            <w:rFonts w:ascii="Consolas" w:hAnsi="Consolas" w:cs="Consolas"/>
            <w:sz w:val="19"/>
            <w:szCs w:val="19"/>
          </w:rPr>
          <w:t>:</w:t>
        </w:r>
        <w:r>
          <w:rPr>
            <w:rFonts w:ascii="Consolas" w:hAnsi="Consolas" w:cs="Consolas"/>
            <w:color w:val="0000FF"/>
            <w:sz w:val="19"/>
            <w:szCs w:val="19"/>
          </w:rPr>
          <w:t>995px</w:t>
        </w:r>
        <w:r>
          <w:rPr>
            <w:rFonts w:ascii="Consolas" w:hAnsi="Consolas" w:cs="Consolas"/>
            <w:sz w:val="19"/>
            <w:szCs w:val="19"/>
          </w:rPr>
          <w:t xml:space="preserve">;      </w:t>
        </w:r>
      </w:ins>
    </w:p>
    <w:p w:rsidR="002D538B" w:rsidRDefault="002D538B">
      <w:pPr>
        <w:autoSpaceDE w:val="0"/>
        <w:autoSpaceDN w:val="0"/>
        <w:adjustRightInd w:val="0"/>
        <w:spacing w:after="0" w:line="240" w:lineRule="auto"/>
        <w:ind w:firstLine="720"/>
        <w:rPr>
          <w:ins w:id="180" w:author="govindarajan" w:date="2013-03-11T16:31:00Z"/>
          <w:rFonts w:ascii="Consolas" w:hAnsi="Consolas" w:cs="Consolas"/>
          <w:sz w:val="19"/>
          <w:szCs w:val="19"/>
        </w:rPr>
        <w:pPrChange w:id="181" w:author="govindarajan" w:date="2013-03-11T16:29:00Z">
          <w:pPr>
            <w:autoSpaceDE w:val="0"/>
            <w:autoSpaceDN w:val="0"/>
            <w:adjustRightInd w:val="0"/>
            <w:spacing w:after="0" w:line="240" w:lineRule="auto"/>
          </w:pPr>
        </w:pPrChange>
      </w:pPr>
      <w:ins w:id="182" w:author="govindarajan" w:date="2013-03-11T16:29:00Z">
        <w:r>
          <w:rPr>
            <w:rFonts w:ascii="Consolas" w:hAnsi="Consolas" w:cs="Consolas"/>
            <w:sz w:val="19"/>
            <w:szCs w:val="19"/>
          </w:rPr>
          <w:t xml:space="preserve">       </w:t>
        </w:r>
        <w:r>
          <w:rPr>
            <w:rFonts w:ascii="Consolas" w:hAnsi="Consolas" w:cs="Consolas"/>
            <w:color w:val="FF0000"/>
            <w:sz w:val="19"/>
            <w:szCs w:val="19"/>
          </w:rPr>
          <w:t>min-width</w:t>
        </w:r>
        <w:r>
          <w:rPr>
            <w:rFonts w:ascii="Consolas" w:hAnsi="Consolas" w:cs="Consolas"/>
            <w:sz w:val="19"/>
            <w:szCs w:val="19"/>
          </w:rPr>
          <w:t>:600</w:t>
        </w:r>
        <w:r>
          <w:rPr>
            <w:rFonts w:ascii="Consolas" w:hAnsi="Consolas" w:cs="Consolas"/>
            <w:color w:val="0000FF"/>
            <w:sz w:val="19"/>
            <w:szCs w:val="19"/>
          </w:rPr>
          <w:t>px</w:t>
        </w:r>
        <w:r>
          <w:rPr>
            <w:rFonts w:ascii="Consolas" w:hAnsi="Consolas" w:cs="Consolas"/>
            <w:sz w:val="19"/>
            <w:szCs w:val="19"/>
          </w:rPr>
          <w:t>;</w:t>
        </w:r>
      </w:ins>
    </w:p>
    <w:p w:rsidR="002D538B" w:rsidRDefault="002D538B">
      <w:pPr>
        <w:autoSpaceDE w:val="0"/>
        <w:autoSpaceDN w:val="0"/>
        <w:adjustRightInd w:val="0"/>
        <w:spacing w:after="0" w:line="240" w:lineRule="auto"/>
        <w:ind w:firstLine="720"/>
        <w:rPr>
          <w:ins w:id="183" w:author="govindarajan" w:date="2013-03-11T16:29:00Z"/>
          <w:rFonts w:ascii="Consolas" w:hAnsi="Consolas" w:cs="Consolas"/>
          <w:sz w:val="19"/>
          <w:szCs w:val="19"/>
        </w:rPr>
        <w:pPrChange w:id="184" w:author="govindarajan" w:date="2013-03-11T16:29:00Z">
          <w:pPr>
            <w:autoSpaceDE w:val="0"/>
            <w:autoSpaceDN w:val="0"/>
            <w:adjustRightInd w:val="0"/>
            <w:spacing w:after="0" w:line="240" w:lineRule="auto"/>
          </w:pPr>
        </w:pPrChange>
      </w:pPr>
    </w:p>
    <w:p w:rsidR="002D538B" w:rsidRDefault="002D538B">
      <w:pPr>
        <w:pStyle w:val="CSGParagraph"/>
        <w:numPr>
          <w:ilvl w:val="0"/>
          <w:numId w:val="23"/>
        </w:numPr>
        <w:rPr>
          <w:ins w:id="185" w:author="govindarajan" w:date="2013-03-11T16:32:00Z"/>
        </w:rPr>
        <w:pPrChange w:id="186" w:author="govindarajan" w:date="2013-03-11T16:31:00Z">
          <w:pPr>
            <w:pStyle w:val="CSGParagraph"/>
          </w:pPr>
        </w:pPrChange>
      </w:pPr>
      <w:ins w:id="187" w:author="govindarajan" w:date="2013-03-11T16:31:00Z">
        <w:r w:rsidRPr="002D538B">
          <w:t xml:space="preserve">Should use </w:t>
        </w:r>
      </w:ins>
      <w:ins w:id="188" w:author="govindarajan" w:date="2013-03-11T16:33:00Z">
        <w:r>
          <w:t xml:space="preserve">CSS Class </w:t>
        </w:r>
      </w:ins>
      <w:ins w:id="189" w:author="govindarajan" w:date="2013-03-11T16:31:00Z">
        <w:r w:rsidRPr="002D538B">
          <w:t>"tblstd" for all the table markups.</w:t>
        </w:r>
      </w:ins>
    </w:p>
    <w:p w:rsidR="002D538B" w:rsidRDefault="002D538B">
      <w:pPr>
        <w:pStyle w:val="CSGParagraph"/>
        <w:numPr>
          <w:ilvl w:val="0"/>
          <w:numId w:val="23"/>
        </w:numPr>
        <w:rPr>
          <w:ins w:id="190" w:author="govindarajan" w:date="2013-03-11T16:32:00Z"/>
        </w:rPr>
        <w:pPrChange w:id="191" w:author="govindarajan" w:date="2013-03-11T16:31:00Z">
          <w:pPr>
            <w:pStyle w:val="CSGParagraph"/>
          </w:pPr>
        </w:pPrChange>
      </w:pPr>
      <w:ins w:id="192" w:author="govindarajan" w:date="2013-03-11T16:32:00Z">
        <w:r>
          <w:t xml:space="preserve">For </w:t>
        </w:r>
        <w:r w:rsidRPr="002D538B">
          <w:t>Range validation both minimum/maximum values has to be given.</w:t>
        </w:r>
      </w:ins>
    </w:p>
    <w:p w:rsidR="002D538B" w:rsidRDefault="002D538B">
      <w:pPr>
        <w:pStyle w:val="CSGParagraph"/>
        <w:numPr>
          <w:ilvl w:val="0"/>
          <w:numId w:val="23"/>
        </w:numPr>
        <w:rPr>
          <w:ins w:id="193" w:author="govindarajan" w:date="2013-03-11T16:33:00Z"/>
        </w:rPr>
        <w:pPrChange w:id="194" w:author="govindarajan" w:date="2013-03-11T16:31:00Z">
          <w:pPr>
            <w:pStyle w:val="CSGParagraph"/>
          </w:pPr>
        </w:pPrChange>
      </w:pPr>
      <w:ins w:id="195" w:author="govindarajan" w:date="2013-03-11T16:32:00Z">
        <w:r w:rsidRPr="002D538B">
          <w:t>Multiple Row Tabs Should Not be Used.</w:t>
        </w:r>
      </w:ins>
    </w:p>
    <w:p w:rsidR="002D538B" w:rsidRDefault="002D538B">
      <w:pPr>
        <w:pStyle w:val="CSGParagraph"/>
        <w:numPr>
          <w:ilvl w:val="0"/>
          <w:numId w:val="23"/>
        </w:numPr>
        <w:rPr>
          <w:ins w:id="196" w:author="govindarajan" w:date="2013-03-11T16:54:00Z"/>
        </w:rPr>
        <w:pPrChange w:id="197" w:author="govindarajan" w:date="2013-03-11T16:31:00Z">
          <w:pPr>
            <w:pStyle w:val="CSGParagraph"/>
          </w:pPr>
        </w:pPrChange>
      </w:pPr>
      <w:ins w:id="198" w:author="govindarajan" w:date="2013-03-11T16:33:00Z">
        <w:r w:rsidRPr="002D538B">
          <w:t>Static header height should be 10px lower than the height in IE for list and other grid master pages.</w:t>
        </w:r>
      </w:ins>
    </w:p>
    <w:p w:rsidR="00F50C75" w:rsidRPr="00B65A89" w:rsidRDefault="00F50C75" w:rsidP="00B65A89">
      <w:pPr>
        <w:pStyle w:val="Heading2"/>
        <w:numPr>
          <w:ilvl w:val="0"/>
          <w:numId w:val="0"/>
        </w:numPr>
        <w:ind w:left="432"/>
        <w:rPr>
          <w:ins w:id="199" w:author="govindarajan" w:date="2013-03-11T16:55:00Z"/>
          <w:sz w:val="22"/>
          <w:rPrChange w:id="200" w:author="govindarajan" w:date="2014-06-03T10:45:00Z">
            <w:rPr>
              <w:ins w:id="201" w:author="govindarajan" w:date="2013-03-11T16:55:00Z"/>
            </w:rPr>
          </w:rPrChange>
        </w:rPr>
        <w:pPrChange w:id="202" w:author="govindarajan" w:date="2014-06-03T10:45:00Z">
          <w:pPr>
            <w:pStyle w:val="CSGParagraph"/>
          </w:pPr>
        </w:pPrChange>
      </w:pPr>
      <w:ins w:id="203" w:author="govindarajan" w:date="2013-03-11T16:54:00Z">
        <w:r w:rsidRPr="00B65A89">
          <w:rPr>
            <w:sz w:val="22"/>
            <w:rPrChange w:id="204" w:author="govindarajan" w:date="2014-06-03T10:45:00Z">
              <w:rPr/>
            </w:rPrChange>
          </w:rPr>
          <w:lastRenderedPageBreak/>
          <w:t>8.2 JavaScript</w:t>
        </w:r>
      </w:ins>
    </w:p>
    <w:p w:rsidR="00F50C75" w:rsidRDefault="00F50C75">
      <w:pPr>
        <w:pStyle w:val="CSGParagraph"/>
        <w:numPr>
          <w:ilvl w:val="0"/>
          <w:numId w:val="23"/>
        </w:numPr>
        <w:rPr>
          <w:ins w:id="205" w:author="govindarajan" w:date="2013-03-11T16:55:00Z"/>
        </w:rPr>
        <w:pPrChange w:id="206" w:author="govindarajan" w:date="2013-03-11T16:55:00Z">
          <w:pPr>
            <w:pStyle w:val="CSGParagraph"/>
          </w:pPr>
        </w:pPrChange>
      </w:pPr>
      <w:ins w:id="207" w:author="govindarajan" w:date="2013-03-11T16:55:00Z">
        <w:r w:rsidRPr="00F50C75">
          <w:t>Value for elements other than textbox and Lookup has to be done using wrapper function for all java</w:t>
        </w:r>
        <w:r>
          <w:t>S</w:t>
        </w:r>
        <w:r w:rsidRPr="00F50C75">
          <w:t>cript statement.</w:t>
        </w:r>
      </w:ins>
    </w:p>
    <w:p w:rsidR="00F50C75" w:rsidRDefault="00F50C75">
      <w:pPr>
        <w:pStyle w:val="CSGParagraph"/>
        <w:numPr>
          <w:ilvl w:val="0"/>
          <w:numId w:val="23"/>
        </w:numPr>
        <w:rPr>
          <w:ins w:id="208" w:author="govindarajan" w:date="2013-03-11T16:56:00Z"/>
        </w:rPr>
        <w:pPrChange w:id="209" w:author="govindarajan" w:date="2013-03-11T16:55:00Z">
          <w:pPr>
            <w:pStyle w:val="CSGParagraph"/>
          </w:pPr>
        </w:pPrChange>
      </w:pPr>
      <w:ins w:id="210" w:author="govindarajan" w:date="2013-03-11T16:55:00Z">
        <w:r w:rsidRPr="00F50C75">
          <w:t xml:space="preserve">window.showModalDialog, window.confirm should not </w:t>
        </w:r>
        <w:r>
          <w:t xml:space="preserve">be </w:t>
        </w:r>
        <w:r w:rsidRPr="00F50C75">
          <w:t>use</w:t>
        </w:r>
        <w:r>
          <w:t>d</w:t>
        </w:r>
        <w:r w:rsidRPr="00F50C75">
          <w:t xml:space="preserve"> instead custom modal dialog </w:t>
        </w:r>
      </w:ins>
      <w:ins w:id="211" w:author="govindarajan" w:date="2013-03-11T16:56:00Z">
        <w:r>
          <w:t>can</w:t>
        </w:r>
      </w:ins>
      <w:ins w:id="212" w:author="govindarajan" w:date="2013-03-11T16:55:00Z">
        <w:r w:rsidRPr="00F50C75">
          <w:t xml:space="preserve"> to be used.</w:t>
        </w:r>
      </w:ins>
    </w:p>
    <w:p w:rsidR="00F50C75" w:rsidRDefault="00F50C75">
      <w:pPr>
        <w:pStyle w:val="CSGParagraph"/>
        <w:numPr>
          <w:ilvl w:val="0"/>
          <w:numId w:val="23"/>
        </w:numPr>
        <w:rPr>
          <w:ins w:id="213" w:author="govindarajan" w:date="2013-03-11T16:56:00Z"/>
        </w:rPr>
        <w:pPrChange w:id="214" w:author="govindarajan" w:date="2013-03-11T16:55:00Z">
          <w:pPr>
            <w:pStyle w:val="CSGParagraph"/>
          </w:pPr>
        </w:pPrChange>
      </w:pPr>
      <w:ins w:id="215" w:author="govindarajan" w:date="2013-03-11T16:56:00Z">
        <w:r w:rsidRPr="00F50C75">
          <w:t>Should not handle event object in javascript.</w:t>
        </w:r>
      </w:ins>
    </w:p>
    <w:p w:rsidR="00F50C75" w:rsidRDefault="00F50C75">
      <w:pPr>
        <w:pStyle w:val="CSGParagraph"/>
        <w:numPr>
          <w:ilvl w:val="0"/>
          <w:numId w:val="23"/>
        </w:numPr>
        <w:rPr>
          <w:ins w:id="216" w:author="govindarajan" w:date="2013-03-11T16:57:00Z"/>
        </w:rPr>
        <w:pPrChange w:id="217" w:author="govindarajan" w:date="2013-03-11T16:55:00Z">
          <w:pPr>
            <w:pStyle w:val="CSGParagraph"/>
          </w:pPr>
        </w:pPrChange>
      </w:pPr>
      <w:ins w:id="218" w:author="govindarajan" w:date="2013-03-11T16:56:00Z">
        <w:r>
          <w:t>A</w:t>
        </w:r>
        <w:r w:rsidRPr="00F50C75">
          <w:t>ccessing DOM object should</w:t>
        </w:r>
        <w:r>
          <w:t xml:space="preserve"> be done </w:t>
        </w:r>
        <w:r w:rsidRPr="00F50C75">
          <w:t xml:space="preserve"> us</w:t>
        </w:r>
        <w:r>
          <w:t>ing</w:t>
        </w:r>
        <w:r w:rsidRPr="00F50C75">
          <w:t xml:space="preserve"> corresponding wrapper functions.</w:t>
        </w:r>
      </w:ins>
    </w:p>
    <w:p w:rsidR="00F50C75" w:rsidRDefault="00F50C75">
      <w:pPr>
        <w:pStyle w:val="CSGParagraph"/>
        <w:numPr>
          <w:ilvl w:val="0"/>
          <w:numId w:val="23"/>
        </w:numPr>
        <w:rPr>
          <w:ins w:id="219" w:author="govindarajan" w:date="2013-03-11T16:58:00Z"/>
        </w:rPr>
        <w:pPrChange w:id="220" w:author="govindarajan" w:date="2013-03-11T16:55:00Z">
          <w:pPr>
            <w:pStyle w:val="CSGParagraph"/>
          </w:pPr>
        </w:pPrChange>
      </w:pPr>
      <w:ins w:id="221" w:author="govindarajan" w:date="2013-03-11T16:57:00Z">
        <w:r w:rsidRPr="00F50C75">
          <w:t>Accessing iframe's variables,scripts,document will be done through wrapper functions.</w:t>
        </w:r>
      </w:ins>
    </w:p>
    <w:p w:rsidR="00F50C75" w:rsidRDefault="00F50C75">
      <w:pPr>
        <w:pStyle w:val="CSGParagraph"/>
        <w:ind w:left="720"/>
        <w:rPr>
          <w:ins w:id="222" w:author="govindarajan" w:date="2013-03-11T16:59:00Z"/>
        </w:rPr>
        <w:pPrChange w:id="223" w:author="govindarajan" w:date="2013-03-11T16:58:00Z">
          <w:pPr>
            <w:pStyle w:val="CSGParagraph"/>
          </w:pPr>
        </w:pPrChange>
      </w:pPr>
    </w:p>
    <w:p w:rsidR="00F50C75" w:rsidRDefault="00F50C75">
      <w:pPr>
        <w:pStyle w:val="CSGParagraph"/>
        <w:ind w:left="720"/>
        <w:rPr>
          <w:ins w:id="224" w:author="govindarajan" w:date="2013-03-11T16:59:00Z"/>
        </w:rPr>
        <w:pPrChange w:id="225" w:author="govindarajan" w:date="2013-03-11T16:58:00Z">
          <w:pPr>
            <w:pStyle w:val="CSGParagraph"/>
          </w:pPr>
        </w:pPrChange>
      </w:pPr>
      <w:ins w:id="226" w:author="govindarajan" w:date="2013-03-11T16:58:00Z">
        <w:r>
          <w:t>Ex:</w:t>
        </w:r>
      </w:ins>
    </w:p>
    <w:p w:rsidR="00F50C75" w:rsidRDefault="00F50C75">
      <w:pPr>
        <w:pStyle w:val="CSGParagraph"/>
        <w:ind w:left="720"/>
        <w:rPr>
          <w:ins w:id="227" w:author="govindarajan" w:date="2013-03-11T16:59:00Z"/>
        </w:rPr>
        <w:pPrChange w:id="228" w:author="govindarajan" w:date="2013-03-11T16:58:00Z">
          <w:pPr>
            <w:pStyle w:val="CSGParagraph"/>
          </w:pPr>
        </w:pPrChange>
      </w:pPr>
      <w:ins w:id="229" w:author="govindarajan" w:date="2013-03-11T16:59:00Z">
        <w:r>
          <w:t>Instead of ,</w:t>
        </w:r>
      </w:ins>
    </w:p>
    <w:p w:rsidR="00F50C75" w:rsidRDefault="00F50C75" w:rsidP="00F50C75">
      <w:pPr>
        <w:autoSpaceDE w:val="0"/>
        <w:autoSpaceDN w:val="0"/>
        <w:adjustRightInd w:val="0"/>
        <w:spacing w:after="0" w:line="240" w:lineRule="auto"/>
        <w:rPr>
          <w:ins w:id="230" w:author="govindarajan" w:date="2013-03-11T16:59:00Z"/>
          <w:rFonts w:ascii="Consolas" w:hAnsi="Consolas" w:cs="Consolas"/>
          <w:sz w:val="19"/>
          <w:szCs w:val="19"/>
        </w:rPr>
      </w:pPr>
      <w:ins w:id="231" w:author="govindarajan" w:date="2013-03-11T16:59:00Z">
        <w:r>
          <w:tab/>
        </w:r>
        <w:r>
          <w:rPr>
            <w:rFonts w:ascii="Consolas" w:hAnsi="Consolas" w:cs="Consolas"/>
            <w:sz w:val="19"/>
            <w:szCs w:val="19"/>
          </w:rPr>
          <w:t>_document.frames[“</w:t>
        </w:r>
        <w:r w:rsidR="00381DA0">
          <w:rPr>
            <w:rFonts w:ascii="Consolas" w:hAnsi="Consolas" w:cs="Consolas"/>
            <w:sz w:val="19"/>
            <w:szCs w:val="19"/>
          </w:rPr>
          <w:t>FrameID</w:t>
        </w:r>
        <w:r>
          <w:rPr>
            <w:rFonts w:ascii="Consolas" w:hAnsi="Consolas" w:cs="Consolas"/>
            <w:sz w:val="19"/>
            <w:szCs w:val="19"/>
          </w:rPr>
          <w:t>”].Script.loadPageData(_framedoc.URLUnencoded, sQryStr, sMode, iItemno);</w:t>
        </w:r>
      </w:ins>
    </w:p>
    <w:p w:rsidR="00F50C75" w:rsidRDefault="00F50C75">
      <w:pPr>
        <w:pStyle w:val="CSGParagraph"/>
        <w:ind w:left="720"/>
        <w:rPr>
          <w:ins w:id="232" w:author="govindarajan" w:date="2013-03-11T16:58:00Z"/>
        </w:rPr>
        <w:pPrChange w:id="233" w:author="govindarajan" w:date="2013-03-11T16:58:00Z">
          <w:pPr>
            <w:pStyle w:val="CSGParagraph"/>
          </w:pPr>
        </w:pPrChange>
      </w:pPr>
    </w:p>
    <w:p w:rsidR="00F50C75" w:rsidRDefault="00381DA0">
      <w:pPr>
        <w:pStyle w:val="CSGParagraph"/>
        <w:ind w:left="720"/>
        <w:rPr>
          <w:ins w:id="234" w:author="govindarajan" w:date="2013-03-11T16:59:00Z"/>
        </w:rPr>
        <w:pPrChange w:id="235" w:author="govindarajan" w:date="2013-03-11T16:58:00Z">
          <w:pPr>
            <w:pStyle w:val="CSGParagraph"/>
          </w:pPr>
        </w:pPrChange>
      </w:pPr>
      <w:ins w:id="236" w:author="govindarajan" w:date="2013-03-11T16:59:00Z">
        <w:r>
          <w:t>Use,</w:t>
        </w:r>
      </w:ins>
    </w:p>
    <w:p w:rsidR="00381DA0" w:rsidRDefault="00381DA0" w:rsidP="00381DA0">
      <w:pPr>
        <w:autoSpaceDE w:val="0"/>
        <w:autoSpaceDN w:val="0"/>
        <w:adjustRightInd w:val="0"/>
        <w:spacing w:after="0" w:line="240" w:lineRule="auto"/>
        <w:rPr>
          <w:ins w:id="237" w:author="govindarajan" w:date="2013-03-11T17:00:00Z"/>
          <w:rFonts w:ascii="Consolas" w:hAnsi="Consolas" w:cs="Consolas"/>
          <w:sz w:val="19"/>
          <w:szCs w:val="19"/>
        </w:rPr>
      </w:pPr>
      <w:ins w:id="238" w:author="govindarajan" w:date="2013-03-11T16:59:00Z">
        <w:r>
          <w:tab/>
        </w:r>
      </w:ins>
      <w:ins w:id="239" w:author="govindarajan" w:date="2013-03-11T17:00:00Z">
        <w:r>
          <w:rPr>
            <w:rFonts w:ascii="Consolas" w:hAnsi="Consolas" w:cs="Consolas"/>
            <w:sz w:val="19"/>
            <w:szCs w:val="19"/>
          </w:rPr>
          <w:t>getIFrameObj(</w:t>
        </w:r>
        <w:r>
          <w:rPr>
            <w:rFonts w:ascii="Consolas" w:hAnsi="Consolas" w:cs="Consolas"/>
            <w:color w:val="800000"/>
            <w:sz w:val="19"/>
            <w:szCs w:val="19"/>
          </w:rPr>
          <w:t>"</w:t>
        </w:r>
        <w:r>
          <w:rPr>
            <w:rFonts w:ascii="Consolas" w:hAnsi="Consolas" w:cs="Consolas"/>
            <w:sz w:val="19"/>
            <w:szCs w:val="19"/>
          </w:rPr>
          <w:t>FrameID</w:t>
        </w:r>
        <w:r>
          <w:rPr>
            <w:rFonts w:ascii="Consolas" w:hAnsi="Consolas" w:cs="Consolas"/>
            <w:color w:val="800000"/>
            <w:sz w:val="19"/>
            <w:szCs w:val="19"/>
          </w:rPr>
          <w:t xml:space="preserve"> "</w:t>
        </w:r>
        <w:r>
          <w:rPr>
            <w:rFonts w:ascii="Consolas" w:hAnsi="Consolas" w:cs="Consolas"/>
            <w:sz w:val="19"/>
            <w:szCs w:val="19"/>
          </w:rPr>
          <w:t>).loadPageData(framedoc.URLUnencoded, sQryStr, sMode, iItemno);</w:t>
        </w:r>
      </w:ins>
    </w:p>
    <w:p w:rsidR="00381DA0" w:rsidRDefault="00381DA0">
      <w:pPr>
        <w:pStyle w:val="CSGParagraph"/>
        <w:ind w:left="720"/>
        <w:rPr>
          <w:ins w:id="240" w:author="govindarajan" w:date="2013-03-11T17:00:00Z"/>
        </w:rPr>
        <w:pPrChange w:id="241" w:author="govindarajan" w:date="2013-03-11T16:58:00Z">
          <w:pPr>
            <w:pStyle w:val="CSGParagraph"/>
          </w:pPr>
        </w:pPrChange>
      </w:pPr>
    </w:p>
    <w:p w:rsidR="00381DA0" w:rsidRDefault="00381DA0">
      <w:pPr>
        <w:pStyle w:val="CSGParagraph"/>
        <w:numPr>
          <w:ilvl w:val="0"/>
          <w:numId w:val="23"/>
        </w:numPr>
        <w:rPr>
          <w:ins w:id="242" w:author="govindarajan" w:date="2013-03-11T17:00:00Z"/>
        </w:rPr>
        <w:pPrChange w:id="243" w:author="govindarajan" w:date="2013-03-11T17:00:00Z">
          <w:pPr>
            <w:pStyle w:val="CSGParagraph"/>
          </w:pPr>
        </w:pPrChange>
      </w:pPr>
      <w:ins w:id="244" w:author="govindarajan" w:date="2013-03-11T17:00:00Z">
        <w:r w:rsidRPr="00381DA0">
          <w:t>Controlling the Browser's addressbar,maximize,minimize button will not be supported.</w:t>
        </w:r>
      </w:ins>
    </w:p>
    <w:p w:rsidR="00381DA0" w:rsidRDefault="00381DA0">
      <w:pPr>
        <w:pStyle w:val="CSGParagraph"/>
        <w:numPr>
          <w:ilvl w:val="0"/>
          <w:numId w:val="23"/>
        </w:numPr>
        <w:rPr>
          <w:ins w:id="245" w:author="govindarajan" w:date="2013-03-11T17:01:00Z"/>
        </w:rPr>
        <w:pPrChange w:id="246" w:author="govindarajan" w:date="2013-03-11T17:00:00Z">
          <w:pPr>
            <w:pStyle w:val="CSGParagraph"/>
          </w:pPr>
        </w:pPrChange>
      </w:pPr>
      <w:ins w:id="247" w:author="govindarajan" w:date="2013-03-11T17:01:00Z">
        <w:r>
          <w:t xml:space="preserve">JavaScript will not Close any </w:t>
        </w:r>
        <w:r w:rsidRPr="00381DA0">
          <w:t>browser window unless it is opened by the same  window.</w:t>
        </w:r>
      </w:ins>
    </w:p>
    <w:p w:rsidR="00381DA0" w:rsidRDefault="00381DA0">
      <w:pPr>
        <w:pStyle w:val="CSGParagraph"/>
        <w:numPr>
          <w:ilvl w:val="0"/>
          <w:numId w:val="23"/>
        </w:numPr>
        <w:rPr>
          <w:ins w:id="248" w:author="govindarajan" w:date="2013-03-11T17:02:00Z"/>
        </w:rPr>
        <w:pPrChange w:id="249" w:author="govindarajan" w:date="2013-03-11T17:00:00Z">
          <w:pPr>
            <w:pStyle w:val="CSGParagraph"/>
          </w:pPr>
        </w:pPrChange>
      </w:pPr>
      <w:ins w:id="250" w:author="govindarajan" w:date="2013-03-11T17:01:00Z">
        <w:r w:rsidRPr="00381DA0">
          <w:t>Should not call any events or attach any events to Controls</w:t>
        </w:r>
        <w:r>
          <w:t xml:space="preserve"> manually.</w:t>
        </w:r>
      </w:ins>
    </w:p>
    <w:p w:rsidR="00381DA0" w:rsidRDefault="00381DA0">
      <w:pPr>
        <w:pStyle w:val="CSGParagraph"/>
        <w:numPr>
          <w:ilvl w:val="0"/>
          <w:numId w:val="23"/>
        </w:numPr>
        <w:rPr>
          <w:ins w:id="251" w:author="govindarajan" w:date="2013-03-11T17:03:00Z"/>
        </w:rPr>
        <w:pPrChange w:id="252" w:author="govindarajan" w:date="2013-03-11T17:00:00Z">
          <w:pPr>
            <w:pStyle w:val="CSGParagraph"/>
          </w:pPr>
        </w:pPrChange>
      </w:pPr>
      <w:ins w:id="253" w:author="govindarajan" w:date="2013-03-11T17:02:00Z">
        <w:r w:rsidRPr="00381DA0">
          <w:t>Use setText(obj,value)</w:t>
        </w:r>
      </w:ins>
      <w:ins w:id="254" w:author="govindarajan" w:date="2013-03-11T17:04:00Z">
        <w:r>
          <w:t xml:space="preserve"> to set the Text value of any element.</w:t>
        </w:r>
      </w:ins>
      <w:ins w:id="255" w:author="govindarajan" w:date="2013-03-11T17:02:00Z">
        <w:r w:rsidRPr="00381DA0">
          <w:t>.</w:t>
        </w:r>
      </w:ins>
    </w:p>
    <w:p w:rsidR="00381DA0" w:rsidRDefault="00381DA0">
      <w:pPr>
        <w:pStyle w:val="CSGParagraph"/>
        <w:ind w:left="720"/>
        <w:rPr>
          <w:ins w:id="256" w:author="govindarajan" w:date="2013-03-11T17:03:00Z"/>
        </w:rPr>
        <w:pPrChange w:id="257" w:author="govindarajan" w:date="2013-03-11T17:03:00Z">
          <w:pPr>
            <w:pStyle w:val="CSGParagraph"/>
          </w:pPr>
        </w:pPrChange>
      </w:pPr>
      <w:ins w:id="258" w:author="govindarajan" w:date="2013-03-11T17:03:00Z">
        <w:r>
          <w:t>Ex:</w:t>
        </w:r>
      </w:ins>
    </w:p>
    <w:p w:rsidR="00381DA0" w:rsidRDefault="00381DA0">
      <w:pPr>
        <w:pStyle w:val="CSGParagraph"/>
        <w:ind w:left="720"/>
        <w:rPr>
          <w:ins w:id="259" w:author="govindarajan" w:date="2013-03-11T17:03:00Z"/>
        </w:rPr>
        <w:pPrChange w:id="260" w:author="govindarajan" w:date="2013-03-11T17:03:00Z">
          <w:pPr>
            <w:pStyle w:val="CSGParagraph"/>
          </w:pPr>
        </w:pPrChange>
      </w:pPr>
      <w:ins w:id="261" w:author="govindarajan" w:date="2013-03-11T17:03:00Z">
        <w:r>
          <w:t>Instead of,</w:t>
        </w:r>
      </w:ins>
    </w:p>
    <w:p w:rsidR="00381DA0" w:rsidRDefault="00381DA0">
      <w:pPr>
        <w:pStyle w:val="CSGParagraph"/>
        <w:ind w:left="720"/>
        <w:rPr>
          <w:ins w:id="262" w:author="govindarajan" w:date="2013-03-11T17:04:00Z"/>
          <w:rFonts w:ascii="Consolas" w:hAnsi="Consolas" w:cs="Consolas"/>
          <w:sz w:val="19"/>
          <w:szCs w:val="19"/>
        </w:rPr>
        <w:pPrChange w:id="263" w:author="govindarajan" w:date="2013-03-11T17:03:00Z">
          <w:pPr>
            <w:pStyle w:val="CSGParagraph"/>
          </w:pPr>
        </w:pPrChange>
      </w:pPr>
      <w:ins w:id="264" w:author="govindarajan" w:date="2013-03-11T17:03:00Z">
        <w:r>
          <w:rPr>
            <w:rFonts w:ascii="Consolas" w:hAnsi="Consolas" w:cs="Consolas"/>
            <w:sz w:val="19"/>
            <w:szCs w:val="19"/>
          </w:rPr>
          <w:t>el(</w:t>
        </w:r>
        <w:r>
          <w:rPr>
            <w:rFonts w:ascii="Consolas" w:hAnsi="Consolas" w:cs="Consolas"/>
            <w:color w:val="800000"/>
            <w:sz w:val="19"/>
            <w:szCs w:val="19"/>
          </w:rPr>
          <w:t>"messagetitle"</w:t>
        </w:r>
        <w:r>
          <w:rPr>
            <w:rFonts w:ascii="Consolas" w:hAnsi="Consolas" w:cs="Consolas"/>
            <w:sz w:val="19"/>
            <w:szCs w:val="19"/>
          </w:rPr>
          <w:t>).innerText=”</w:t>
        </w:r>
      </w:ins>
      <w:ins w:id="265" w:author="govindarajan" w:date="2013-03-11T17:04:00Z">
        <w:r w:rsidRPr="00381DA0">
          <w:rPr>
            <w:rFonts w:ascii="Consolas" w:hAnsi="Consolas" w:cs="Consolas"/>
            <w:color w:val="800000"/>
            <w:sz w:val="19"/>
            <w:szCs w:val="19"/>
          </w:rPr>
          <w:t xml:space="preserve"> </w:t>
        </w:r>
        <w:r>
          <w:rPr>
            <w:rFonts w:ascii="Consolas" w:hAnsi="Consolas" w:cs="Consolas"/>
            <w:color w:val="800000"/>
            <w:sz w:val="19"/>
            <w:szCs w:val="19"/>
          </w:rPr>
          <w:t>INFORMATION :</w:t>
        </w:r>
      </w:ins>
      <w:ins w:id="266" w:author="govindarajan" w:date="2013-03-11T17:03:00Z">
        <w:r>
          <w:rPr>
            <w:rFonts w:ascii="Consolas" w:hAnsi="Consolas" w:cs="Consolas"/>
            <w:sz w:val="19"/>
            <w:szCs w:val="19"/>
          </w:rPr>
          <w:t>”</w:t>
        </w:r>
      </w:ins>
      <w:ins w:id="267" w:author="govindarajan" w:date="2013-03-11T17:04:00Z">
        <w:r>
          <w:rPr>
            <w:rFonts w:ascii="Consolas" w:hAnsi="Consolas" w:cs="Consolas"/>
            <w:sz w:val="19"/>
            <w:szCs w:val="19"/>
          </w:rPr>
          <w:t>;</w:t>
        </w:r>
      </w:ins>
    </w:p>
    <w:p w:rsidR="00381DA0" w:rsidRDefault="00381DA0">
      <w:pPr>
        <w:pStyle w:val="CSGParagraph"/>
        <w:ind w:left="720"/>
        <w:rPr>
          <w:ins w:id="268" w:author="govindarajan" w:date="2013-03-11T17:03:00Z"/>
        </w:rPr>
        <w:pPrChange w:id="269" w:author="govindarajan" w:date="2013-03-11T17:03:00Z">
          <w:pPr>
            <w:pStyle w:val="CSGParagraph"/>
          </w:pPr>
        </w:pPrChange>
      </w:pPr>
      <w:ins w:id="270" w:author="govindarajan" w:date="2013-03-11T17:04:00Z">
        <w:r>
          <w:rPr>
            <w:rFonts w:ascii="Consolas" w:hAnsi="Consolas" w:cs="Consolas"/>
            <w:sz w:val="19"/>
            <w:szCs w:val="19"/>
          </w:rPr>
          <w:t>Use,</w:t>
        </w:r>
      </w:ins>
    </w:p>
    <w:p w:rsidR="00381DA0" w:rsidRDefault="00381DA0">
      <w:pPr>
        <w:autoSpaceDE w:val="0"/>
        <w:autoSpaceDN w:val="0"/>
        <w:adjustRightInd w:val="0"/>
        <w:spacing w:after="0" w:line="240" w:lineRule="auto"/>
        <w:ind w:firstLine="720"/>
        <w:rPr>
          <w:ins w:id="271" w:author="govindarajan" w:date="2013-03-11T17:03:00Z"/>
          <w:rFonts w:ascii="Consolas" w:hAnsi="Consolas" w:cs="Consolas"/>
          <w:sz w:val="19"/>
          <w:szCs w:val="19"/>
        </w:rPr>
        <w:pPrChange w:id="272" w:author="govindarajan" w:date="2013-03-11T17:03:00Z">
          <w:pPr>
            <w:autoSpaceDE w:val="0"/>
            <w:autoSpaceDN w:val="0"/>
            <w:adjustRightInd w:val="0"/>
            <w:spacing w:after="0" w:line="240" w:lineRule="auto"/>
          </w:pPr>
        </w:pPrChange>
      </w:pPr>
      <w:ins w:id="273" w:author="govindarajan" w:date="2013-03-11T17:03:00Z">
        <w:r>
          <w:rPr>
            <w:rFonts w:ascii="Consolas" w:hAnsi="Consolas" w:cs="Consolas"/>
            <w:sz w:val="19"/>
            <w:szCs w:val="19"/>
          </w:rPr>
          <w:t>setText(el(</w:t>
        </w:r>
        <w:r>
          <w:rPr>
            <w:rFonts w:ascii="Consolas" w:hAnsi="Consolas" w:cs="Consolas"/>
            <w:color w:val="800000"/>
            <w:sz w:val="19"/>
            <w:szCs w:val="19"/>
          </w:rPr>
          <w:t>"messagetitle"</w:t>
        </w:r>
        <w:r>
          <w:rPr>
            <w:rFonts w:ascii="Consolas" w:hAnsi="Consolas" w:cs="Consolas"/>
            <w:sz w:val="19"/>
            <w:szCs w:val="19"/>
          </w:rPr>
          <w:t>),</w:t>
        </w:r>
        <w:r>
          <w:rPr>
            <w:rFonts w:ascii="Consolas" w:hAnsi="Consolas" w:cs="Consolas"/>
            <w:color w:val="800000"/>
            <w:sz w:val="19"/>
            <w:szCs w:val="19"/>
          </w:rPr>
          <w:t>"INFORMATION :"</w:t>
        </w:r>
        <w:r>
          <w:rPr>
            <w:rFonts w:ascii="Consolas" w:hAnsi="Consolas" w:cs="Consolas"/>
            <w:sz w:val="19"/>
            <w:szCs w:val="19"/>
          </w:rPr>
          <w:t>);</w:t>
        </w:r>
      </w:ins>
    </w:p>
    <w:p w:rsidR="00381DA0" w:rsidRDefault="00381DA0">
      <w:pPr>
        <w:pStyle w:val="CSGParagraph"/>
        <w:ind w:left="720"/>
        <w:rPr>
          <w:ins w:id="274" w:author="govindarajan" w:date="2013-03-11T17:06:00Z"/>
        </w:rPr>
        <w:pPrChange w:id="275" w:author="govindarajan" w:date="2013-03-11T17:03:00Z">
          <w:pPr>
            <w:pStyle w:val="CSGParagraph"/>
          </w:pPr>
        </w:pPrChange>
      </w:pPr>
    </w:p>
    <w:p w:rsidR="00381DA0" w:rsidRDefault="00381DA0" w:rsidP="00381DA0">
      <w:pPr>
        <w:pStyle w:val="CSGParagraph"/>
        <w:numPr>
          <w:ilvl w:val="0"/>
          <w:numId w:val="23"/>
        </w:numPr>
        <w:rPr>
          <w:ins w:id="276" w:author="govindarajan" w:date="2013-03-11T17:06:00Z"/>
        </w:rPr>
      </w:pPr>
      <w:ins w:id="277" w:author="govindarajan" w:date="2013-03-11T17:06:00Z">
        <w:r w:rsidRPr="00381DA0">
          <w:t xml:space="preserve">Use </w:t>
        </w:r>
        <w:r>
          <w:t>g</w:t>
        </w:r>
        <w:r w:rsidRPr="00381DA0">
          <w:t>etText(obj)</w:t>
        </w:r>
        <w:r>
          <w:t xml:space="preserve"> to set the Text value of any element.</w:t>
        </w:r>
        <w:r w:rsidRPr="00381DA0">
          <w:t>.</w:t>
        </w:r>
      </w:ins>
    </w:p>
    <w:p w:rsidR="00381DA0" w:rsidRDefault="00381DA0" w:rsidP="00381DA0">
      <w:pPr>
        <w:pStyle w:val="CSGParagraph"/>
        <w:ind w:left="720"/>
        <w:rPr>
          <w:ins w:id="278" w:author="govindarajan" w:date="2013-03-11T17:06:00Z"/>
        </w:rPr>
      </w:pPr>
      <w:ins w:id="279" w:author="govindarajan" w:date="2013-03-11T17:06:00Z">
        <w:r>
          <w:t>Ex:</w:t>
        </w:r>
      </w:ins>
    </w:p>
    <w:p w:rsidR="00381DA0" w:rsidRDefault="00381DA0" w:rsidP="00381DA0">
      <w:pPr>
        <w:pStyle w:val="CSGParagraph"/>
        <w:ind w:left="720"/>
        <w:rPr>
          <w:ins w:id="280" w:author="govindarajan" w:date="2013-03-11T17:06:00Z"/>
        </w:rPr>
      </w:pPr>
      <w:ins w:id="281" w:author="govindarajan" w:date="2013-03-11T17:06:00Z">
        <w:r>
          <w:lastRenderedPageBreak/>
          <w:t>Instead of,</w:t>
        </w:r>
      </w:ins>
    </w:p>
    <w:p w:rsidR="00381DA0" w:rsidRDefault="00381DA0">
      <w:pPr>
        <w:autoSpaceDE w:val="0"/>
        <w:autoSpaceDN w:val="0"/>
        <w:adjustRightInd w:val="0"/>
        <w:spacing w:after="0" w:line="240" w:lineRule="auto"/>
        <w:ind w:firstLine="720"/>
        <w:rPr>
          <w:ins w:id="282" w:author="govindarajan" w:date="2013-03-11T17:06:00Z"/>
          <w:rFonts w:ascii="Consolas" w:hAnsi="Consolas" w:cs="Consolas"/>
          <w:sz w:val="19"/>
          <w:szCs w:val="19"/>
        </w:rPr>
        <w:pPrChange w:id="283" w:author="govindarajan" w:date="2013-03-11T17:06:00Z">
          <w:pPr>
            <w:autoSpaceDE w:val="0"/>
            <w:autoSpaceDN w:val="0"/>
            <w:adjustRightInd w:val="0"/>
            <w:spacing w:after="0" w:line="240" w:lineRule="auto"/>
          </w:pPr>
        </w:pPrChange>
      </w:pPr>
      <w:ins w:id="284" w:author="govindarajan" w:date="2013-03-11T17:06:00Z">
        <w:r>
          <w:rPr>
            <w:rFonts w:ascii="Consolas" w:hAnsi="Consolas" w:cs="Consolas"/>
            <w:color w:val="0000FF"/>
            <w:sz w:val="19"/>
            <w:szCs w:val="19"/>
          </w:rPr>
          <w:t>if</w:t>
        </w:r>
        <w:r>
          <w:rPr>
            <w:rFonts w:ascii="Consolas" w:hAnsi="Consolas" w:cs="Consolas"/>
            <w:sz w:val="19"/>
            <w:szCs w:val="19"/>
          </w:rPr>
          <w:t xml:space="preserve"> (getText(el(</w:t>
        </w:r>
        <w:r>
          <w:rPr>
            <w:rFonts w:ascii="Consolas" w:hAnsi="Consolas" w:cs="Consolas"/>
            <w:color w:val="800000"/>
            <w:sz w:val="19"/>
            <w:szCs w:val="19"/>
          </w:rPr>
          <w:t>'btnFetch'</w:t>
        </w:r>
        <w:r>
          <w:rPr>
            <w:rFonts w:ascii="Consolas" w:hAnsi="Consolas" w:cs="Consolas"/>
            <w:sz w:val="19"/>
            <w:szCs w:val="19"/>
          </w:rPr>
          <w:t xml:space="preserve">)) == </w:t>
        </w:r>
        <w:r>
          <w:rPr>
            <w:rFonts w:ascii="Consolas" w:hAnsi="Consolas" w:cs="Consolas"/>
            <w:color w:val="800000"/>
            <w:sz w:val="19"/>
            <w:szCs w:val="19"/>
          </w:rPr>
          <w:t>"Fetch"</w:t>
        </w:r>
        <w:r>
          <w:rPr>
            <w:rFonts w:ascii="Consolas" w:hAnsi="Consolas" w:cs="Consolas"/>
            <w:sz w:val="19"/>
            <w:szCs w:val="19"/>
          </w:rPr>
          <w:t>)</w:t>
        </w:r>
      </w:ins>
    </w:p>
    <w:p w:rsidR="00381DA0" w:rsidRDefault="00381DA0" w:rsidP="00381DA0">
      <w:pPr>
        <w:pStyle w:val="CSGParagraph"/>
        <w:ind w:left="720"/>
        <w:rPr>
          <w:ins w:id="285" w:author="govindarajan" w:date="2013-03-11T17:06:00Z"/>
        </w:rPr>
      </w:pPr>
      <w:ins w:id="286" w:author="govindarajan" w:date="2013-03-11T17:06:00Z">
        <w:r>
          <w:rPr>
            <w:rFonts w:ascii="Consolas" w:hAnsi="Consolas" w:cs="Consolas"/>
            <w:sz w:val="19"/>
            <w:szCs w:val="19"/>
          </w:rPr>
          <w:t>Use,</w:t>
        </w:r>
      </w:ins>
    </w:p>
    <w:p w:rsidR="00381DA0" w:rsidRDefault="00381DA0" w:rsidP="00381DA0">
      <w:pPr>
        <w:autoSpaceDE w:val="0"/>
        <w:autoSpaceDN w:val="0"/>
        <w:adjustRightInd w:val="0"/>
        <w:spacing w:after="0" w:line="240" w:lineRule="auto"/>
        <w:ind w:firstLine="720"/>
        <w:rPr>
          <w:ins w:id="287" w:author="govindarajan" w:date="2013-03-11T17:07:00Z"/>
          <w:rFonts w:ascii="Consolas" w:hAnsi="Consolas" w:cs="Consolas"/>
          <w:sz w:val="19"/>
          <w:szCs w:val="19"/>
        </w:rPr>
      </w:pPr>
      <w:ins w:id="288" w:author="govindarajan" w:date="2013-03-11T17:07:00Z">
        <w:r>
          <w:rPr>
            <w:rFonts w:ascii="Consolas" w:hAnsi="Consolas" w:cs="Consolas"/>
            <w:color w:val="0000FF"/>
            <w:sz w:val="19"/>
            <w:szCs w:val="19"/>
          </w:rPr>
          <w:t>if</w:t>
        </w:r>
        <w:r>
          <w:rPr>
            <w:rFonts w:ascii="Consolas" w:hAnsi="Consolas" w:cs="Consolas"/>
            <w:sz w:val="19"/>
            <w:szCs w:val="19"/>
          </w:rPr>
          <w:t xml:space="preserve"> (el(</w:t>
        </w:r>
        <w:r>
          <w:rPr>
            <w:rFonts w:ascii="Consolas" w:hAnsi="Consolas" w:cs="Consolas"/>
            <w:color w:val="800000"/>
            <w:sz w:val="19"/>
            <w:szCs w:val="19"/>
          </w:rPr>
          <w:t>'btnFetch'</w:t>
        </w:r>
        <w:r>
          <w:rPr>
            <w:rFonts w:ascii="Consolas" w:hAnsi="Consolas" w:cs="Consolas"/>
            <w:sz w:val="19"/>
            <w:szCs w:val="19"/>
          </w:rPr>
          <w:t xml:space="preserve">).innerText == </w:t>
        </w:r>
        <w:r>
          <w:rPr>
            <w:rFonts w:ascii="Consolas" w:hAnsi="Consolas" w:cs="Consolas"/>
            <w:color w:val="800000"/>
            <w:sz w:val="19"/>
            <w:szCs w:val="19"/>
          </w:rPr>
          <w:t>"Fetch"</w:t>
        </w:r>
        <w:r>
          <w:rPr>
            <w:rFonts w:ascii="Consolas" w:hAnsi="Consolas" w:cs="Consolas"/>
            <w:sz w:val="19"/>
            <w:szCs w:val="19"/>
          </w:rPr>
          <w:t>)</w:t>
        </w:r>
      </w:ins>
    </w:p>
    <w:p w:rsidR="00381DA0" w:rsidRDefault="00381DA0" w:rsidP="00381DA0">
      <w:pPr>
        <w:autoSpaceDE w:val="0"/>
        <w:autoSpaceDN w:val="0"/>
        <w:adjustRightInd w:val="0"/>
        <w:spacing w:after="0" w:line="240" w:lineRule="auto"/>
        <w:ind w:firstLine="720"/>
        <w:rPr>
          <w:ins w:id="289" w:author="govindarajan" w:date="2013-03-11T17:06:00Z"/>
          <w:rFonts w:ascii="Consolas" w:hAnsi="Consolas" w:cs="Consolas"/>
          <w:sz w:val="19"/>
          <w:szCs w:val="19"/>
        </w:rPr>
      </w:pPr>
    </w:p>
    <w:p w:rsidR="00381DA0" w:rsidRPr="00B915CE" w:rsidRDefault="00381DA0" w:rsidP="00381DA0">
      <w:pPr>
        <w:pStyle w:val="CSGParagraph"/>
        <w:ind w:left="720"/>
        <w:rPr>
          <w:ins w:id="290" w:author="govindarajan" w:date="2013-03-11T17:06:00Z"/>
        </w:rPr>
      </w:pPr>
    </w:p>
    <w:p w:rsidR="00381DA0" w:rsidRDefault="00381DA0">
      <w:pPr>
        <w:pStyle w:val="CSGParagraph"/>
        <w:numPr>
          <w:ilvl w:val="0"/>
          <w:numId w:val="23"/>
        </w:numPr>
        <w:rPr>
          <w:ins w:id="291" w:author="govindarajan" w:date="2013-03-11T17:09:00Z"/>
        </w:rPr>
        <w:pPrChange w:id="292" w:author="govindarajan" w:date="2013-03-11T17:08:00Z">
          <w:pPr>
            <w:pStyle w:val="CSGParagraph"/>
          </w:pPr>
        </w:pPrChange>
      </w:pPr>
      <w:ins w:id="293" w:author="govindarajan" w:date="2013-03-11T17:08:00Z">
        <w:r w:rsidRPr="00381DA0">
          <w:t>Use DBC</w:t>
        </w:r>
        <w:r>
          <w:t>()</w:t>
        </w:r>
        <w:r w:rsidRPr="00381DA0">
          <w:t xml:space="preserve"> wrapper</w:t>
        </w:r>
        <w:r>
          <w:t xml:space="preserve"> function </w:t>
        </w:r>
        <w:r w:rsidRPr="00381DA0">
          <w:t xml:space="preserve">insted of </w:t>
        </w:r>
        <w:r>
          <w:t xml:space="preserve">calling function </w:t>
        </w:r>
        <w:r w:rsidRPr="00381DA0">
          <w:t>document.body.click()</w:t>
        </w:r>
        <w:r>
          <w:t xml:space="preserve"> directly</w:t>
        </w:r>
        <w:r w:rsidRPr="00381DA0">
          <w:t>.</w:t>
        </w:r>
      </w:ins>
      <w:ins w:id="294" w:author="govindarajan" w:date="2013-03-11T17:09:00Z">
        <w:r>
          <w:t>\</w:t>
        </w:r>
      </w:ins>
    </w:p>
    <w:p w:rsidR="00381DA0" w:rsidRDefault="00381DA0">
      <w:pPr>
        <w:pStyle w:val="CSGParagraph"/>
        <w:numPr>
          <w:ilvl w:val="0"/>
          <w:numId w:val="23"/>
        </w:numPr>
        <w:rPr>
          <w:ins w:id="295" w:author="govindarajan" w:date="2013-03-11T17:13:00Z"/>
        </w:rPr>
        <w:pPrChange w:id="296" w:author="govindarajan" w:date="2013-03-11T17:08:00Z">
          <w:pPr>
            <w:pStyle w:val="CSGParagraph"/>
          </w:pPr>
        </w:pPrChange>
      </w:pPr>
      <w:ins w:id="297" w:author="govindarajan" w:date="2013-03-11T17:09:00Z">
        <w:r>
          <w:t xml:space="preserve">To set </w:t>
        </w:r>
      </w:ins>
      <w:ins w:id="298" w:author="govindarajan" w:date="2013-03-11T17:10:00Z">
        <w:r w:rsidR="004E52CC">
          <w:t xml:space="preserve">properties such as </w:t>
        </w:r>
      </w:ins>
      <w:ins w:id="299" w:author="govindarajan" w:date="2013-03-11T17:09:00Z">
        <w:r>
          <w:t>Value,</w:t>
        </w:r>
      </w:ins>
      <w:ins w:id="300" w:author="govindarajan" w:date="2013-03-11T17:10:00Z">
        <w:r w:rsidR="004E52CC">
          <w:t>R</w:t>
        </w:r>
      </w:ins>
      <w:ins w:id="301" w:author="govindarajan" w:date="2013-03-11T17:09:00Z">
        <w:r w:rsidR="004E52CC">
          <w:t>eadonly</w:t>
        </w:r>
      </w:ins>
      <w:ins w:id="302" w:author="govindarajan" w:date="2013-03-11T17:11:00Z">
        <w:r w:rsidR="004E52CC">
          <w:t>,Clear Values</w:t>
        </w:r>
      </w:ins>
      <w:ins w:id="303" w:author="govindarajan" w:date="2013-03-11T17:14:00Z">
        <w:r w:rsidR="004E52CC">
          <w:t>,Show/hide</w:t>
        </w:r>
      </w:ins>
      <w:ins w:id="304" w:author="govindarajan" w:date="2013-03-11T17:11:00Z">
        <w:r w:rsidR="004E52CC">
          <w:t>,</w:t>
        </w:r>
      </w:ins>
      <w:ins w:id="305" w:author="govindarajan" w:date="2013-03-11T17:12:00Z">
        <w:r w:rsidR="004E52CC">
          <w:t xml:space="preserve">Use Corresponding </w:t>
        </w:r>
      </w:ins>
      <w:ins w:id="306" w:author="govindarajan" w:date="2013-03-11T17:13:00Z">
        <w:r w:rsidR="004E52CC">
          <w:t>wrapper f</w:t>
        </w:r>
      </w:ins>
      <w:ins w:id="307" w:author="govindarajan" w:date="2013-03-11T17:12:00Z">
        <w:r w:rsidR="004E52CC">
          <w:t xml:space="preserve">unctions.  </w:t>
        </w:r>
      </w:ins>
    </w:p>
    <w:p w:rsidR="004E52CC" w:rsidRDefault="004E52CC">
      <w:pPr>
        <w:pStyle w:val="CSGParagraph"/>
        <w:ind w:left="720"/>
        <w:rPr>
          <w:ins w:id="308" w:author="govindarajan" w:date="2013-03-11T17:13:00Z"/>
        </w:rPr>
        <w:pPrChange w:id="309" w:author="govindarajan" w:date="2013-03-11T17:13:00Z">
          <w:pPr>
            <w:pStyle w:val="CSGParagraph"/>
          </w:pPr>
        </w:pPrChange>
      </w:pPr>
    </w:p>
    <w:p w:rsidR="004E52CC" w:rsidRDefault="004E52CC">
      <w:pPr>
        <w:pStyle w:val="CSGParagraph"/>
        <w:ind w:left="720"/>
        <w:rPr>
          <w:ins w:id="310" w:author="govindarajan" w:date="2013-03-11T17:13:00Z"/>
        </w:rPr>
        <w:pPrChange w:id="311" w:author="govindarajan" w:date="2013-03-11T17:13:00Z">
          <w:pPr>
            <w:pStyle w:val="CSGParagraph"/>
          </w:pPr>
        </w:pPrChange>
      </w:pPr>
      <w:ins w:id="312" w:author="govindarajan" w:date="2013-03-11T17:13:00Z">
        <w:r>
          <w:t>Ex:</w:t>
        </w:r>
      </w:ins>
    </w:p>
    <w:p w:rsidR="004E52CC" w:rsidRDefault="004E52CC">
      <w:pPr>
        <w:pStyle w:val="CSGParagraph"/>
        <w:ind w:left="720"/>
        <w:rPr>
          <w:ins w:id="313" w:author="govindarajan" w:date="2013-03-11T17:13:00Z"/>
        </w:rPr>
        <w:pPrChange w:id="314" w:author="govindarajan" w:date="2013-03-11T17:13:00Z">
          <w:pPr>
            <w:pStyle w:val="CSGParagraph"/>
          </w:pPr>
        </w:pPrChange>
      </w:pPr>
      <w:ins w:id="315" w:author="govindarajan" w:date="2013-03-11T17:13:00Z">
        <w:r>
          <w:tab/>
          <w:t>For Textboxes Instead of ,</w:t>
        </w:r>
      </w:ins>
    </w:p>
    <w:p w:rsidR="004E52CC" w:rsidRDefault="004E52CC" w:rsidP="004E52CC">
      <w:pPr>
        <w:autoSpaceDE w:val="0"/>
        <w:autoSpaceDN w:val="0"/>
        <w:adjustRightInd w:val="0"/>
        <w:spacing w:after="0" w:line="240" w:lineRule="auto"/>
        <w:rPr>
          <w:ins w:id="316" w:author="govindarajan" w:date="2013-03-11T17:18:00Z"/>
          <w:rFonts w:ascii="Consolas" w:hAnsi="Consolas" w:cs="Consolas"/>
          <w:sz w:val="19"/>
          <w:szCs w:val="19"/>
        </w:rPr>
      </w:pPr>
      <w:ins w:id="317" w:author="govindarajan" w:date="2013-03-11T17:14:00Z">
        <w:r>
          <w:tab/>
        </w:r>
      </w:ins>
      <w:ins w:id="318" w:author="govindarajan" w:date="2013-03-11T17:17:00Z">
        <w:r>
          <w:t>e</w:t>
        </w:r>
      </w:ins>
      <w:ins w:id="319" w:author="govindarajan" w:date="2013-03-11T17:16:00Z">
        <w:r>
          <w:t>l</w:t>
        </w:r>
        <w:r>
          <w:rPr>
            <w:rFonts w:ascii="Consolas" w:hAnsi="Consolas" w:cs="Consolas"/>
            <w:sz w:val="19"/>
            <w:szCs w:val="19"/>
          </w:rPr>
          <w:t>(</w:t>
        </w:r>
        <w:r>
          <w:rPr>
            <w:rFonts w:ascii="Consolas" w:hAnsi="Consolas" w:cs="Consolas"/>
            <w:color w:val="800000"/>
            <w:sz w:val="19"/>
            <w:szCs w:val="19"/>
          </w:rPr>
          <w:t>"ContractWith"</w:t>
        </w:r>
        <w:r>
          <w:rPr>
            <w:rFonts w:ascii="Consolas" w:hAnsi="Consolas" w:cs="Consolas"/>
            <w:sz w:val="19"/>
            <w:szCs w:val="19"/>
          </w:rPr>
          <w:t>).value=””;</w:t>
        </w:r>
      </w:ins>
      <w:ins w:id="320" w:author="govindarajan" w:date="2013-03-11T17:17:00Z">
        <w:r>
          <w:rPr>
            <w:rFonts w:ascii="Consolas" w:hAnsi="Consolas" w:cs="Consolas"/>
            <w:sz w:val="19"/>
            <w:szCs w:val="19"/>
          </w:rPr>
          <w:t>//To Clear values</w:t>
        </w:r>
      </w:ins>
    </w:p>
    <w:p w:rsidR="004E52CC" w:rsidRDefault="004E52CC" w:rsidP="004E52CC">
      <w:pPr>
        <w:autoSpaceDE w:val="0"/>
        <w:autoSpaceDN w:val="0"/>
        <w:adjustRightInd w:val="0"/>
        <w:spacing w:after="0" w:line="240" w:lineRule="auto"/>
        <w:rPr>
          <w:ins w:id="321" w:author="govindarajan" w:date="2013-03-11T17:20:00Z"/>
          <w:rFonts w:ascii="Consolas" w:hAnsi="Consolas" w:cs="Consolas"/>
          <w:sz w:val="19"/>
          <w:szCs w:val="19"/>
        </w:rPr>
      </w:pPr>
      <w:ins w:id="322" w:author="govindarajan" w:date="2013-03-11T17:18:00Z">
        <w:r>
          <w:rPr>
            <w:rFonts w:ascii="Consolas" w:hAnsi="Consolas" w:cs="Consolas"/>
            <w:sz w:val="19"/>
            <w:szCs w:val="19"/>
          </w:rPr>
          <w:tab/>
          <w:t>el(</w:t>
        </w:r>
      </w:ins>
      <w:ins w:id="323" w:author="govindarajan" w:date="2013-03-11T17:19:00Z">
        <w:r>
          <w:rPr>
            <w:rFonts w:ascii="Consolas" w:hAnsi="Consolas" w:cs="Consolas"/>
            <w:color w:val="800000"/>
            <w:sz w:val="19"/>
            <w:szCs w:val="19"/>
          </w:rPr>
          <w:t>'lkpYear'</w:t>
        </w:r>
      </w:ins>
      <w:ins w:id="324" w:author="govindarajan" w:date="2013-03-11T17:18:00Z">
        <w:r>
          <w:rPr>
            <w:rFonts w:ascii="Consolas" w:hAnsi="Consolas" w:cs="Consolas"/>
            <w:sz w:val="19"/>
            <w:szCs w:val="19"/>
          </w:rPr>
          <w:t>)</w:t>
        </w:r>
      </w:ins>
      <w:ins w:id="325" w:author="govindarajan" w:date="2013-03-11T17:19:00Z">
        <w:r>
          <w:rPr>
            <w:rFonts w:ascii="Consolas" w:hAnsi="Consolas" w:cs="Consolas"/>
            <w:sz w:val="19"/>
            <w:szCs w:val="19"/>
          </w:rPr>
          <w:t>.readOnly=true;//To Set/Reset Readonly</w:t>
        </w:r>
      </w:ins>
    </w:p>
    <w:p w:rsidR="0038652B" w:rsidRDefault="0038652B" w:rsidP="004E52CC">
      <w:pPr>
        <w:autoSpaceDE w:val="0"/>
        <w:autoSpaceDN w:val="0"/>
        <w:adjustRightInd w:val="0"/>
        <w:spacing w:after="0" w:line="240" w:lineRule="auto"/>
        <w:rPr>
          <w:ins w:id="326" w:author="govindarajan" w:date="2013-03-11T17:23:00Z"/>
          <w:rFonts w:ascii="Consolas" w:hAnsi="Consolas" w:cs="Consolas"/>
          <w:sz w:val="19"/>
          <w:szCs w:val="19"/>
        </w:rPr>
      </w:pPr>
      <w:ins w:id="327" w:author="govindarajan" w:date="2013-03-11T17:20:00Z">
        <w:r>
          <w:rPr>
            <w:rFonts w:ascii="Consolas" w:hAnsi="Consolas" w:cs="Consolas"/>
            <w:sz w:val="19"/>
            <w:szCs w:val="19"/>
          </w:rPr>
          <w:tab/>
          <w:t>el(</w:t>
        </w:r>
      </w:ins>
      <w:ins w:id="328" w:author="govindarajan" w:date="2013-03-11T17:21:00Z">
        <w:r>
          <w:rPr>
            <w:rFonts w:ascii="Consolas" w:hAnsi="Consolas" w:cs="Consolas"/>
            <w:sz w:val="19"/>
            <w:szCs w:val="19"/>
          </w:rPr>
          <w:t xml:space="preserve">‘sampleDiv’).style.display=”none”;//To hide </w:t>
        </w:r>
      </w:ins>
      <w:ins w:id="329" w:author="govindarajan" w:date="2013-03-11T17:23:00Z">
        <w:r>
          <w:rPr>
            <w:rFonts w:ascii="Consolas" w:hAnsi="Consolas" w:cs="Consolas"/>
            <w:sz w:val="19"/>
            <w:szCs w:val="19"/>
          </w:rPr>
          <w:t>element</w:t>
        </w:r>
      </w:ins>
    </w:p>
    <w:p w:rsidR="0038652B" w:rsidRDefault="0038652B" w:rsidP="004E52CC">
      <w:pPr>
        <w:autoSpaceDE w:val="0"/>
        <w:autoSpaceDN w:val="0"/>
        <w:adjustRightInd w:val="0"/>
        <w:spacing w:after="0" w:line="240" w:lineRule="auto"/>
        <w:rPr>
          <w:ins w:id="330" w:author="govindarajan" w:date="2013-03-11T17:35:00Z"/>
          <w:rFonts w:ascii="Consolas" w:hAnsi="Consolas" w:cs="Consolas"/>
          <w:sz w:val="19"/>
          <w:szCs w:val="19"/>
        </w:rPr>
      </w:pPr>
      <w:ins w:id="331" w:author="govindarajan" w:date="2013-03-11T17:23:00Z">
        <w:r>
          <w:rPr>
            <w:rFonts w:ascii="Consolas" w:hAnsi="Consolas" w:cs="Consolas"/>
            <w:sz w:val="19"/>
            <w:szCs w:val="19"/>
          </w:rPr>
          <w:tab/>
          <w:t>el(‘sampleDiv’).style.display=”block”;//To show element</w:t>
        </w:r>
      </w:ins>
    </w:p>
    <w:p w:rsidR="00633591" w:rsidRDefault="00633591">
      <w:pPr>
        <w:autoSpaceDE w:val="0"/>
        <w:autoSpaceDN w:val="0"/>
        <w:adjustRightInd w:val="0"/>
        <w:spacing w:after="0" w:line="240" w:lineRule="auto"/>
        <w:ind w:firstLine="720"/>
        <w:rPr>
          <w:ins w:id="332" w:author="govindarajan" w:date="2013-03-11T17:35:00Z"/>
          <w:rFonts w:ascii="Consolas" w:hAnsi="Consolas" w:cs="Consolas"/>
          <w:sz w:val="19"/>
          <w:szCs w:val="19"/>
        </w:rPr>
        <w:pPrChange w:id="333" w:author="govindarajan" w:date="2013-03-11T17:35:00Z">
          <w:pPr>
            <w:autoSpaceDE w:val="0"/>
            <w:autoSpaceDN w:val="0"/>
            <w:adjustRightInd w:val="0"/>
            <w:spacing w:after="0" w:line="240" w:lineRule="auto"/>
          </w:pPr>
        </w:pPrChange>
      </w:pPr>
      <w:ins w:id="334" w:author="govindarajan" w:date="2013-03-11T17:35:00Z">
        <w:r>
          <w:rPr>
            <w:rFonts w:ascii="Consolas" w:hAnsi="Consolas" w:cs="Consolas"/>
            <w:sz w:val="19"/>
            <w:szCs w:val="19"/>
          </w:rPr>
          <w:t>el(</w:t>
        </w:r>
        <w:r>
          <w:rPr>
            <w:rFonts w:ascii="Consolas" w:hAnsi="Consolas" w:cs="Consolas"/>
            <w:color w:val="800000"/>
            <w:sz w:val="19"/>
            <w:szCs w:val="19"/>
          </w:rPr>
          <w:t>"txtUserID"</w:t>
        </w:r>
        <w:r>
          <w:rPr>
            <w:rFonts w:ascii="Consolas" w:hAnsi="Consolas" w:cs="Consolas"/>
            <w:sz w:val="19"/>
            <w:szCs w:val="19"/>
          </w:rPr>
          <w:t>).focus();//To Set focus</w:t>
        </w:r>
      </w:ins>
    </w:p>
    <w:p w:rsidR="00633591" w:rsidRDefault="00633591">
      <w:pPr>
        <w:autoSpaceDE w:val="0"/>
        <w:autoSpaceDN w:val="0"/>
        <w:adjustRightInd w:val="0"/>
        <w:spacing w:after="0" w:line="240" w:lineRule="auto"/>
        <w:ind w:firstLine="720"/>
        <w:rPr>
          <w:ins w:id="335" w:author="govindarajan" w:date="2013-03-11T17:17:00Z"/>
          <w:rFonts w:ascii="Consolas" w:hAnsi="Consolas" w:cs="Consolas"/>
          <w:sz w:val="19"/>
          <w:szCs w:val="19"/>
        </w:rPr>
        <w:pPrChange w:id="336" w:author="govindarajan" w:date="2013-03-11T17:35:00Z">
          <w:pPr>
            <w:autoSpaceDE w:val="0"/>
            <w:autoSpaceDN w:val="0"/>
            <w:adjustRightInd w:val="0"/>
            <w:spacing w:after="0" w:line="240" w:lineRule="auto"/>
          </w:pPr>
        </w:pPrChange>
      </w:pPr>
    </w:p>
    <w:p w:rsidR="004E52CC" w:rsidRDefault="004E52CC" w:rsidP="004E52CC">
      <w:pPr>
        <w:autoSpaceDE w:val="0"/>
        <w:autoSpaceDN w:val="0"/>
        <w:adjustRightInd w:val="0"/>
        <w:spacing w:after="0" w:line="240" w:lineRule="auto"/>
        <w:rPr>
          <w:ins w:id="337" w:author="govindarajan" w:date="2013-03-11T17:17:00Z"/>
          <w:rFonts w:ascii="Consolas" w:hAnsi="Consolas" w:cs="Consolas"/>
          <w:sz w:val="19"/>
          <w:szCs w:val="19"/>
        </w:rPr>
      </w:pPr>
      <w:ins w:id="338" w:author="govindarajan" w:date="2013-03-11T17:17:00Z">
        <w:r>
          <w:rPr>
            <w:rFonts w:ascii="Consolas" w:hAnsi="Consolas" w:cs="Consolas"/>
            <w:sz w:val="19"/>
            <w:szCs w:val="19"/>
          </w:rPr>
          <w:tab/>
          <w:t>Use,</w:t>
        </w:r>
      </w:ins>
    </w:p>
    <w:p w:rsidR="004E52CC" w:rsidRDefault="004E52CC">
      <w:pPr>
        <w:autoSpaceDE w:val="0"/>
        <w:autoSpaceDN w:val="0"/>
        <w:adjustRightInd w:val="0"/>
        <w:spacing w:after="0" w:line="240" w:lineRule="auto"/>
        <w:ind w:firstLine="720"/>
        <w:rPr>
          <w:ins w:id="339" w:author="govindarajan" w:date="2013-03-11T17:18:00Z"/>
          <w:rFonts w:ascii="Consolas" w:hAnsi="Consolas" w:cs="Consolas"/>
          <w:sz w:val="19"/>
          <w:szCs w:val="19"/>
        </w:rPr>
        <w:pPrChange w:id="340" w:author="govindarajan" w:date="2013-03-11T17:17:00Z">
          <w:pPr>
            <w:autoSpaceDE w:val="0"/>
            <w:autoSpaceDN w:val="0"/>
            <w:adjustRightInd w:val="0"/>
            <w:spacing w:after="0" w:line="240" w:lineRule="auto"/>
          </w:pPr>
        </w:pPrChange>
      </w:pPr>
      <w:ins w:id="341" w:author="govindarajan" w:date="2013-03-11T17:16:00Z">
        <w:r>
          <w:rPr>
            <w:rFonts w:ascii="Consolas" w:hAnsi="Consolas" w:cs="Consolas"/>
            <w:sz w:val="19"/>
            <w:szCs w:val="19"/>
          </w:rPr>
          <w:t>clearTextValues(</w:t>
        </w:r>
        <w:r>
          <w:rPr>
            <w:rFonts w:ascii="Consolas" w:hAnsi="Consolas" w:cs="Consolas"/>
            <w:color w:val="800000"/>
            <w:sz w:val="19"/>
            <w:szCs w:val="19"/>
          </w:rPr>
          <w:t>"lkpContractWith"</w:t>
        </w:r>
        <w:r>
          <w:rPr>
            <w:rFonts w:ascii="Consolas" w:hAnsi="Consolas" w:cs="Consolas"/>
            <w:sz w:val="19"/>
            <w:szCs w:val="19"/>
          </w:rPr>
          <w:t>);</w:t>
        </w:r>
      </w:ins>
      <w:ins w:id="342" w:author="govindarajan" w:date="2013-03-11T17:18:00Z">
        <w:r>
          <w:rPr>
            <w:rFonts w:ascii="Consolas" w:hAnsi="Consolas" w:cs="Consolas"/>
            <w:sz w:val="19"/>
            <w:szCs w:val="19"/>
          </w:rPr>
          <w:t>//To Clear values</w:t>
        </w:r>
      </w:ins>
    </w:p>
    <w:p w:rsidR="004E52CC" w:rsidRDefault="004E52CC" w:rsidP="004E52CC">
      <w:pPr>
        <w:autoSpaceDE w:val="0"/>
        <w:autoSpaceDN w:val="0"/>
        <w:adjustRightInd w:val="0"/>
        <w:spacing w:after="0" w:line="240" w:lineRule="auto"/>
        <w:rPr>
          <w:ins w:id="343" w:author="govindarajan" w:date="2013-03-11T17:22:00Z"/>
          <w:rFonts w:ascii="Consolas" w:hAnsi="Consolas" w:cs="Consolas"/>
          <w:sz w:val="19"/>
          <w:szCs w:val="19"/>
        </w:rPr>
      </w:pPr>
      <w:ins w:id="344" w:author="govindarajan" w:date="2013-03-11T17:19:00Z">
        <w:r>
          <w:rPr>
            <w:rFonts w:ascii="Consolas" w:hAnsi="Consolas" w:cs="Consolas"/>
            <w:sz w:val="19"/>
            <w:szCs w:val="19"/>
          </w:rPr>
          <w:t xml:space="preserve">       </w:t>
        </w:r>
      </w:ins>
      <w:ins w:id="345" w:author="govindarajan" w:date="2013-03-11T17:18:00Z">
        <w:r>
          <w:rPr>
            <w:rFonts w:ascii="Consolas" w:hAnsi="Consolas" w:cs="Consolas"/>
            <w:sz w:val="19"/>
            <w:szCs w:val="19"/>
          </w:rPr>
          <w:t>setReadOnly(</w:t>
        </w:r>
        <w:r>
          <w:rPr>
            <w:rFonts w:ascii="Consolas" w:hAnsi="Consolas" w:cs="Consolas"/>
            <w:color w:val="800000"/>
            <w:sz w:val="19"/>
            <w:szCs w:val="19"/>
          </w:rPr>
          <w:t>'lkpYear'</w:t>
        </w:r>
        <w:r>
          <w:rPr>
            <w:rFonts w:ascii="Consolas" w:hAnsi="Consolas" w:cs="Consolas"/>
            <w:sz w:val="19"/>
            <w:szCs w:val="19"/>
          </w:rPr>
          <w:t>,</w:t>
        </w:r>
      </w:ins>
      <w:ins w:id="346" w:author="govindarajan" w:date="2013-03-11T17:20:00Z">
        <w:r w:rsidR="0038652B">
          <w:rPr>
            <w:rFonts w:ascii="Consolas" w:hAnsi="Consolas" w:cs="Consolas"/>
            <w:sz w:val="19"/>
            <w:szCs w:val="19"/>
          </w:rPr>
          <w:t>true</w:t>
        </w:r>
      </w:ins>
      <w:ins w:id="347" w:author="govindarajan" w:date="2013-03-11T17:18:00Z">
        <w:r>
          <w:rPr>
            <w:rFonts w:ascii="Consolas" w:hAnsi="Consolas" w:cs="Consolas"/>
            <w:sz w:val="19"/>
            <w:szCs w:val="19"/>
          </w:rPr>
          <w:t>);</w:t>
        </w:r>
      </w:ins>
      <w:ins w:id="348" w:author="govindarajan" w:date="2013-03-11T17:19:00Z">
        <w:r w:rsidRPr="004E52CC">
          <w:rPr>
            <w:rFonts w:ascii="Consolas" w:hAnsi="Consolas" w:cs="Consolas"/>
            <w:sz w:val="19"/>
            <w:szCs w:val="19"/>
          </w:rPr>
          <w:t xml:space="preserve"> </w:t>
        </w:r>
        <w:r>
          <w:rPr>
            <w:rFonts w:ascii="Consolas" w:hAnsi="Consolas" w:cs="Consolas"/>
            <w:sz w:val="19"/>
            <w:szCs w:val="19"/>
          </w:rPr>
          <w:t>//To Set/Reset Readonly</w:t>
        </w:r>
      </w:ins>
    </w:p>
    <w:p w:rsidR="0038652B" w:rsidRDefault="0038652B">
      <w:pPr>
        <w:autoSpaceDE w:val="0"/>
        <w:autoSpaceDN w:val="0"/>
        <w:adjustRightInd w:val="0"/>
        <w:spacing w:after="0" w:line="240" w:lineRule="auto"/>
        <w:ind w:firstLine="720"/>
        <w:rPr>
          <w:ins w:id="349" w:author="govindarajan" w:date="2013-03-11T17:21:00Z"/>
          <w:rFonts w:ascii="Consolas" w:hAnsi="Consolas" w:cs="Consolas"/>
          <w:sz w:val="19"/>
          <w:szCs w:val="19"/>
        </w:rPr>
        <w:pPrChange w:id="350" w:author="govindarajan" w:date="2013-03-11T17:22:00Z">
          <w:pPr>
            <w:autoSpaceDE w:val="0"/>
            <w:autoSpaceDN w:val="0"/>
            <w:adjustRightInd w:val="0"/>
            <w:spacing w:after="0" w:line="240" w:lineRule="auto"/>
          </w:pPr>
        </w:pPrChange>
      </w:pPr>
      <w:ins w:id="351" w:author="govindarajan" w:date="2013-03-11T17:22:00Z">
        <w:r>
          <w:rPr>
            <w:rFonts w:ascii="Consolas" w:hAnsi="Consolas" w:cs="Consolas"/>
            <w:sz w:val="19"/>
            <w:szCs w:val="19"/>
          </w:rPr>
          <w:t>hideDiv(sElementID);</w:t>
        </w:r>
        <w:r w:rsidRPr="0038652B">
          <w:rPr>
            <w:rFonts w:ascii="Consolas" w:hAnsi="Consolas" w:cs="Consolas"/>
            <w:sz w:val="19"/>
            <w:szCs w:val="19"/>
          </w:rPr>
          <w:t xml:space="preserve"> </w:t>
        </w:r>
        <w:r>
          <w:rPr>
            <w:rFonts w:ascii="Consolas" w:hAnsi="Consolas" w:cs="Consolas"/>
            <w:sz w:val="19"/>
            <w:szCs w:val="19"/>
          </w:rPr>
          <w:t xml:space="preserve">//To hide </w:t>
        </w:r>
      </w:ins>
      <w:ins w:id="352" w:author="govindarajan" w:date="2013-03-11T17:23:00Z">
        <w:r>
          <w:rPr>
            <w:rFonts w:ascii="Consolas" w:hAnsi="Consolas" w:cs="Consolas"/>
            <w:sz w:val="19"/>
            <w:szCs w:val="19"/>
          </w:rPr>
          <w:t>element</w:t>
        </w:r>
      </w:ins>
    </w:p>
    <w:p w:rsidR="0038652B" w:rsidRDefault="0038652B">
      <w:pPr>
        <w:autoSpaceDE w:val="0"/>
        <w:autoSpaceDN w:val="0"/>
        <w:adjustRightInd w:val="0"/>
        <w:spacing w:after="0" w:line="240" w:lineRule="auto"/>
        <w:ind w:firstLine="720"/>
        <w:rPr>
          <w:ins w:id="353" w:author="govindarajan" w:date="2013-03-11T17:22:00Z"/>
          <w:rFonts w:ascii="Consolas" w:hAnsi="Consolas" w:cs="Consolas"/>
          <w:sz w:val="19"/>
          <w:szCs w:val="19"/>
        </w:rPr>
        <w:pPrChange w:id="354" w:author="govindarajan" w:date="2013-03-11T17:22:00Z">
          <w:pPr>
            <w:autoSpaceDE w:val="0"/>
            <w:autoSpaceDN w:val="0"/>
            <w:adjustRightInd w:val="0"/>
            <w:spacing w:after="0" w:line="240" w:lineRule="auto"/>
          </w:pPr>
        </w:pPrChange>
      </w:pPr>
      <w:ins w:id="355" w:author="govindarajan" w:date="2013-03-11T17:21:00Z">
        <w:r>
          <w:rPr>
            <w:rFonts w:ascii="Consolas" w:hAnsi="Consolas" w:cs="Consolas"/>
            <w:sz w:val="19"/>
            <w:szCs w:val="19"/>
          </w:rPr>
          <w:t>showDiv(sElementID)</w:t>
        </w:r>
      </w:ins>
      <w:ins w:id="356" w:author="govindarajan" w:date="2013-03-11T17:22:00Z">
        <w:r>
          <w:rPr>
            <w:rFonts w:ascii="Consolas" w:hAnsi="Consolas" w:cs="Consolas"/>
            <w:sz w:val="19"/>
            <w:szCs w:val="19"/>
          </w:rPr>
          <w:t>;</w:t>
        </w:r>
        <w:r w:rsidRPr="0038652B">
          <w:rPr>
            <w:rFonts w:ascii="Consolas" w:hAnsi="Consolas" w:cs="Consolas"/>
            <w:sz w:val="19"/>
            <w:szCs w:val="19"/>
          </w:rPr>
          <w:t xml:space="preserve"> </w:t>
        </w:r>
        <w:r>
          <w:rPr>
            <w:rFonts w:ascii="Consolas" w:hAnsi="Consolas" w:cs="Consolas"/>
            <w:sz w:val="19"/>
            <w:szCs w:val="19"/>
          </w:rPr>
          <w:t xml:space="preserve">//To show </w:t>
        </w:r>
      </w:ins>
      <w:ins w:id="357" w:author="govindarajan" w:date="2013-03-11T17:23:00Z">
        <w:r>
          <w:rPr>
            <w:rFonts w:ascii="Consolas" w:hAnsi="Consolas" w:cs="Consolas"/>
            <w:sz w:val="19"/>
            <w:szCs w:val="19"/>
          </w:rPr>
          <w:t>element</w:t>
        </w:r>
      </w:ins>
    </w:p>
    <w:p w:rsidR="00633591" w:rsidRDefault="00633591" w:rsidP="00633591">
      <w:pPr>
        <w:autoSpaceDE w:val="0"/>
        <w:autoSpaceDN w:val="0"/>
        <w:adjustRightInd w:val="0"/>
        <w:spacing w:after="0" w:line="240" w:lineRule="auto"/>
        <w:ind w:firstLine="720"/>
        <w:rPr>
          <w:ins w:id="358" w:author="govindarajan" w:date="2013-03-11T17:36:00Z"/>
          <w:rFonts w:ascii="Consolas" w:hAnsi="Consolas" w:cs="Consolas"/>
          <w:sz w:val="19"/>
          <w:szCs w:val="19"/>
        </w:rPr>
      </w:pPr>
      <w:ins w:id="359" w:author="govindarajan" w:date="2013-03-11T17:35:00Z">
        <w:r>
          <w:rPr>
            <w:rFonts w:ascii="Consolas" w:hAnsi="Consolas" w:cs="Consolas"/>
            <w:sz w:val="19"/>
            <w:szCs w:val="19"/>
          </w:rPr>
          <w:t>setFocusToField(</w:t>
        </w:r>
        <w:r>
          <w:rPr>
            <w:rFonts w:ascii="Consolas" w:hAnsi="Consolas" w:cs="Consolas"/>
            <w:color w:val="800000"/>
            <w:sz w:val="19"/>
            <w:szCs w:val="19"/>
          </w:rPr>
          <w:t>"txtUserID "</w:t>
        </w:r>
        <w:r>
          <w:rPr>
            <w:rFonts w:ascii="Consolas" w:hAnsi="Consolas" w:cs="Consolas"/>
            <w:sz w:val="19"/>
            <w:szCs w:val="19"/>
          </w:rPr>
          <w:t>);</w:t>
        </w:r>
      </w:ins>
      <w:ins w:id="360" w:author="govindarajan" w:date="2013-03-11T17:36:00Z">
        <w:r>
          <w:rPr>
            <w:rFonts w:ascii="Consolas" w:hAnsi="Consolas" w:cs="Consolas"/>
            <w:sz w:val="19"/>
            <w:szCs w:val="19"/>
          </w:rPr>
          <w:t>//To Set focus</w:t>
        </w:r>
      </w:ins>
    </w:p>
    <w:p w:rsidR="0038652B" w:rsidRDefault="0038652B">
      <w:pPr>
        <w:autoSpaceDE w:val="0"/>
        <w:autoSpaceDN w:val="0"/>
        <w:adjustRightInd w:val="0"/>
        <w:spacing w:after="0" w:line="240" w:lineRule="auto"/>
        <w:ind w:firstLine="720"/>
        <w:rPr>
          <w:ins w:id="361" w:author="govindarajan" w:date="2013-03-11T17:21:00Z"/>
          <w:rFonts w:ascii="Consolas" w:hAnsi="Consolas" w:cs="Consolas"/>
          <w:sz w:val="19"/>
          <w:szCs w:val="19"/>
        </w:rPr>
        <w:pPrChange w:id="362" w:author="govindarajan" w:date="2013-03-11T17:22:00Z">
          <w:pPr>
            <w:autoSpaceDE w:val="0"/>
            <w:autoSpaceDN w:val="0"/>
            <w:adjustRightInd w:val="0"/>
            <w:spacing w:after="0" w:line="240" w:lineRule="auto"/>
          </w:pPr>
        </w:pPrChange>
      </w:pPr>
    </w:p>
    <w:p w:rsidR="0038652B" w:rsidRDefault="0038652B" w:rsidP="004E52CC">
      <w:pPr>
        <w:autoSpaceDE w:val="0"/>
        <w:autoSpaceDN w:val="0"/>
        <w:adjustRightInd w:val="0"/>
        <w:spacing w:after="0" w:line="240" w:lineRule="auto"/>
        <w:rPr>
          <w:ins w:id="363" w:author="govindarajan" w:date="2013-03-11T17:23:00Z"/>
          <w:rFonts w:ascii="Consolas" w:hAnsi="Consolas" w:cs="Consolas"/>
          <w:sz w:val="19"/>
          <w:szCs w:val="19"/>
        </w:rPr>
      </w:pPr>
      <w:ins w:id="364" w:author="govindarajan" w:date="2013-03-11T17:23:00Z">
        <w:r>
          <w:rPr>
            <w:rFonts w:ascii="Consolas" w:hAnsi="Consolas" w:cs="Consolas"/>
            <w:sz w:val="19"/>
            <w:szCs w:val="19"/>
          </w:rPr>
          <w:tab/>
          <w:t>For Lookups,</w:t>
        </w:r>
      </w:ins>
    </w:p>
    <w:p w:rsidR="0038652B" w:rsidRDefault="0038652B" w:rsidP="0038652B">
      <w:pPr>
        <w:autoSpaceDE w:val="0"/>
        <w:autoSpaceDN w:val="0"/>
        <w:adjustRightInd w:val="0"/>
        <w:spacing w:after="0" w:line="240" w:lineRule="auto"/>
        <w:rPr>
          <w:ins w:id="365" w:author="govindarajan" w:date="2013-03-11T17:24:00Z"/>
          <w:rFonts w:ascii="Consolas" w:hAnsi="Consolas" w:cs="Consolas"/>
          <w:sz w:val="19"/>
          <w:szCs w:val="19"/>
        </w:rPr>
      </w:pPr>
      <w:ins w:id="366" w:author="govindarajan" w:date="2013-03-11T17:24:00Z">
        <w:r>
          <w:rPr>
            <w:rFonts w:ascii="Consolas" w:hAnsi="Consolas" w:cs="Consolas"/>
            <w:sz w:val="19"/>
            <w:szCs w:val="19"/>
          </w:rPr>
          <w:tab/>
          <w:t>Use,</w:t>
        </w:r>
      </w:ins>
    </w:p>
    <w:p w:rsidR="0038652B" w:rsidRDefault="0038652B" w:rsidP="0038652B">
      <w:pPr>
        <w:autoSpaceDE w:val="0"/>
        <w:autoSpaceDN w:val="0"/>
        <w:adjustRightInd w:val="0"/>
        <w:spacing w:after="0" w:line="240" w:lineRule="auto"/>
        <w:rPr>
          <w:ins w:id="367" w:author="govindarajan" w:date="2013-03-11T17:26:00Z"/>
          <w:rFonts w:ascii="Consolas" w:hAnsi="Consolas" w:cs="Consolas"/>
          <w:sz w:val="19"/>
          <w:szCs w:val="19"/>
        </w:rPr>
      </w:pPr>
      <w:ins w:id="368" w:author="govindarajan" w:date="2013-03-11T17:24:00Z">
        <w:r>
          <w:rPr>
            <w:rFonts w:ascii="Consolas" w:hAnsi="Consolas" w:cs="Consolas"/>
            <w:sz w:val="19"/>
            <w:szCs w:val="19"/>
          </w:rPr>
          <w:tab/>
          <w:t>clearLookupValues(</w:t>
        </w:r>
        <w:r>
          <w:rPr>
            <w:rFonts w:ascii="Consolas" w:hAnsi="Consolas" w:cs="Consolas"/>
            <w:color w:val="800000"/>
            <w:sz w:val="19"/>
            <w:szCs w:val="19"/>
          </w:rPr>
          <w:t>"lkpYear"</w:t>
        </w:r>
        <w:r>
          <w:rPr>
            <w:rFonts w:ascii="Consolas" w:hAnsi="Consolas" w:cs="Consolas"/>
            <w:sz w:val="19"/>
            <w:szCs w:val="19"/>
          </w:rPr>
          <w:t>);</w:t>
        </w:r>
      </w:ins>
    </w:p>
    <w:p w:rsidR="0038652B" w:rsidRDefault="0038652B" w:rsidP="0038652B">
      <w:pPr>
        <w:autoSpaceDE w:val="0"/>
        <w:autoSpaceDN w:val="0"/>
        <w:adjustRightInd w:val="0"/>
        <w:spacing w:after="0" w:line="240" w:lineRule="auto"/>
        <w:rPr>
          <w:ins w:id="369" w:author="govindarajan" w:date="2013-03-11T17:24:00Z"/>
          <w:rFonts w:ascii="Consolas" w:hAnsi="Consolas" w:cs="Consolas"/>
          <w:sz w:val="19"/>
          <w:szCs w:val="19"/>
        </w:rPr>
      </w:pPr>
    </w:p>
    <w:p w:rsidR="0038652B" w:rsidRPr="00237BCA" w:rsidRDefault="0038652B">
      <w:pPr>
        <w:pStyle w:val="CSGParagraph"/>
        <w:numPr>
          <w:ilvl w:val="0"/>
          <w:numId w:val="23"/>
        </w:numPr>
        <w:rPr>
          <w:ins w:id="370" w:author="govindarajan" w:date="2013-03-11T17:27:00Z"/>
          <w:rPrChange w:id="371" w:author="govindarajan" w:date="2013-03-11T17:44:00Z">
            <w:rPr>
              <w:ins w:id="372" w:author="govindarajan" w:date="2013-03-11T17:27:00Z"/>
              <w:rFonts w:ascii="Consolas" w:hAnsi="Consolas" w:cs="Consolas"/>
              <w:sz w:val="19"/>
              <w:szCs w:val="19"/>
            </w:rPr>
          </w:rPrChange>
        </w:rPr>
        <w:pPrChange w:id="373" w:author="govindarajan" w:date="2013-03-11T17:26:00Z">
          <w:pPr>
            <w:autoSpaceDE w:val="0"/>
            <w:autoSpaceDN w:val="0"/>
            <w:adjustRightInd w:val="0"/>
            <w:spacing w:after="0" w:line="240" w:lineRule="auto"/>
          </w:pPr>
        </w:pPrChange>
      </w:pPr>
      <w:ins w:id="374" w:author="govindarajan" w:date="2013-03-11T17:24:00Z">
        <w:r w:rsidRPr="00237BCA">
          <w:rPr>
            <w:rPrChange w:id="375" w:author="govindarajan" w:date="2013-03-11T17:44:00Z">
              <w:rPr>
                <w:rFonts w:ascii="Consolas" w:hAnsi="Consolas" w:cs="Consolas"/>
                <w:sz w:val="19"/>
                <w:szCs w:val="19"/>
              </w:rPr>
            </w:rPrChange>
          </w:rPr>
          <w:t xml:space="preserve">    </w:t>
        </w:r>
      </w:ins>
      <w:ins w:id="376" w:author="govindarajan" w:date="2013-03-11T17:26:00Z">
        <w:r w:rsidRPr="00237BCA">
          <w:rPr>
            <w:rPrChange w:id="377" w:author="govindarajan" w:date="2013-03-11T17:44:00Z">
              <w:rPr>
                <w:rFonts w:ascii="Consolas" w:hAnsi="Consolas" w:cs="Consolas"/>
                <w:sz w:val="19"/>
                <w:szCs w:val="19"/>
              </w:rPr>
            </w:rPrChange>
          </w:rPr>
          <w:t>Use</w:t>
        </w:r>
      </w:ins>
      <w:ins w:id="378" w:author="govindarajan" w:date="2013-03-11T17:44:00Z">
        <w:r w:rsidR="00237BCA" w:rsidRPr="00237BCA">
          <w:rPr>
            <w:rPrChange w:id="379" w:author="govindarajan" w:date="2013-03-11T17:44:00Z">
              <w:rPr>
                <w:rFonts w:ascii="Consolas" w:hAnsi="Consolas" w:cs="Consolas"/>
                <w:sz w:val="19"/>
                <w:szCs w:val="19"/>
              </w:rPr>
            </w:rPrChange>
          </w:rPr>
          <w:t xml:space="preserve"> C</w:t>
        </w:r>
      </w:ins>
      <w:ins w:id="380" w:author="govindarajan" w:date="2013-03-11T17:26:00Z">
        <w:r w:rsidRPr="0038652B">
          <w:rPr>
            <w:rPrChange w:id="381" w:author="govindarajan" w:date="2013-03-11T17:26:00Z">
              <w:rPr>
                <w:rFonts w:ascii="Consolas" w:hAnsi="Consolas" w:cs="Consolas"/>
                <w:sz w:val="19"/>
                <w:szCs w:val="19"/>
              </w:rPr>
            </w:rPrChange>
          </w:rPr>
          <w:t>orresponding</w:t>
        </w:r>
      </w:ins>
      <w:ins w:id="382" w:author="govindarajan" w:date="2013-03-11T17:44:00Z">
        <w:r w:rsidR="00237BCA">
          <w:t xml:space="preserve"> </w:t>
        </w:r>
      </w:ins>
      <w:ins w:id="383" w:author="govindarajan" w:date="2013-03-11T17:32:00Z">
        <w:r w:rsidR="00633591">
          <w:t xml:space="preserve"> </w:t>
        </w:r>
      </w:ins>
      <w:ins w:id="384" w:author="govindarajan" w:date="2013-03-11T17:31:00Z">
        <w:r w:rsidR="00633591" w:rsidRPr="00633591">
          <w:rPr>
            <w:rPrChange w:id="385" w:author="govindarajan" w:date="2013-03-11T17:32:00Z">
              <w:rPr>
                <w:rFonts w:ascii="Verdana" w:hAnsi="Verdana"/>
                <w:color w:val="000000"/>
                <w:sz w:val="18"/>
                <w:szCs w:val="18"/>
                <w:shd w:val="clear" w:color="auto" w:fill="E5EECC"/>
              </w:rPr>
            </w:rPrChange>
          </w:rPr>
          <w:t>element</w:t>
        </w:r>
      </w:ins>
      <w:ins w:id="386" w:author="govindarajan" w:date="2013-03-11T17:32:00Z">
        <w:r w:rsidR="00633591">
          <w:t>’s</w:t>
        </w:r>
      </w:ins>
      <w:ins w:id="387" w:author="govindarajan" w:date="2013-03-11T17:26:00Z">
        <w:r w:rsidRPr="00237BCA">
          <w:rPr>
            <w:rPrChange w:id="388" w:author="govindarajan" w:date="2013-03-11T17:44:00Z">
              <w:rPr>
                <w:rFonts w:ascii="Consolas" w:hAnsi="Consolas" w:cs="Consolas"/>
                <w:sz w:val="19"/>
                <w:szCs w:val="19"/>
              </w:rPr>
            </w:rPrChange>
          </w:rPr>
          <w:t xml:space="preserve"> Value for </w:t>
        </w:r>
      </w:ins>
      <w:ins w:id="389" w:author="govindarajan" w:date="2013-03-11T17:32:00Z">
        <w:r w:rsidR="00633591" w:rsidRPr="00237BCA">
          <w:rPr>
            <w:rPrChange w:id="390" w:author="govindarajan" w:date="2013-03-11T17:44:00Z">
              <w:rPr>
                <w:rFonts w:ascii="Consolas" w:hAnsi="Consolas" w:cs="Consolas"/>
                <w:sz w:val="19"/>
                <w:szCs w:val="19"/>
              </w:rPr>
            </w:rPrChange>
          </w:rPr>
          <w:t xml:space="preserve">CSS </w:t>
        </w:r>
      </w:ins>
      <w:ins w:id="391" w:author="govindarajan" w:date="2013-03-11T17:26:00Z">
        <w:r w:rsidRPr="00237BCA">
          <w:rPr>
            <w:rPrChange w:id="392" w:author="govindarajan" w:date="2013-03-11T17:44:00Z">
              <w:rPr>
                <w:rFonts w:ascii="Consolas" w:hAnsi="Consolas" w:cs="Consolas"/>
                <w:sz w:val="19"/>
                <w:szCs w:val="19"/>
              </w:rPr>
            </w:rPrChange>
          </w:rPr>
          <w:t>property displ</w:t>
        </w:r>
      </w:ins>
      <w:ins w:id="393" w:author="govindarajan" w:date="2013-03-11T17:27:00Z">
        <w:r w:rsidRPr="00237BCA">
          <w:rPr>
            <w:rPrChange w:id="394" w:author="govindarajan" w:date="2013-03-11T17:44:00Z">
              <w:rPr>
                <w:rFonts w:ascii="Consolas" w:hAnsi="Consolas" w:cs="Consolas"/>
                <w:sz w:val="19"/>
                <w:szCs w:val="19"/>
              </w:rPr>
            </w:rPrChange>
          </w:rPr>
          <w:t>a</w:t>
        </w:r>
      </w:ins>
      <w:ins w:id="395" w:author="govindarajan" w:date="2013-03-11T17:26:00Z">
        <w:r w:rsidRPr="00237BCA">
          <w:rPr>
            <w:rPrChange w:id="396" w:author="govindarajan" w:date="2013-03-11T17:44:00Z">
              <w:rPr>
                <w:rFonts w:ascii="Consolas" w:hAnsi="Consolas" w:cs="Consolas"/>
                <w:sz w:val="19"/>
                <w:szCs w:val="19"/>
              </w:rPr>
            </w:rPrChange>
          </w:rPr>
          <w:t>y</w:t>
        </w:r>
      </w:ins>
      <w:ins w:id="397" w:author="govindarajan" w:date="2013-03-11T17:27:00Z">
        <w:r w:rsidRPr="00237BCA">
          <w:rPr>
            <w:rPrChange w:id="398" w:author="govindarajan" w:date="2013-03-11T17:44:00Z">
              <w:rPr>
                <w:rFonts w:ascii="Consolas" w:hAnsi="Consolas" w:cs="Consolas"/>
                <w:sz w:val="19"/>
                <w:szCs w:val="19"/>
              </w:rPr>
            </w:rPrChange>
          </w:rPr>
          <w:t>.</w:t>
        </w:r>
      </w:ins>
    </w:p>
    <w:p w:rsidR="0038652B" w:rsidRDefault="0038652B">
      <w:pPr>
        <w:pStyle w:val="CSGParagraph"/>
        <w:ind w:left="720"/>
        <w:rPr>
          <w:ins w:id="399" w:author="govindarajan" w:date="2013-03-11T17:27:00Z"/>
          <w:rFonts w:ascii="Consolas" w:hAnsi="Consolas" w:cs="Consolas"/>
          <w:sz w:val="19"/>
          <w:szCs w:val="19"/>
        </w:rPr>
        <w:pPrChange w:id="400" w:author="govindarajan" w:date="2013-03-11T17:27:00Z">
          <w:pPr>
            <w:autoSpaceDE w:val="0"/>
            <w:autoSpaceDN w:val="0"/>
            <w:adjustRightInd w:val="0"/>
            <w:spacing w:after="0" w:line="240" w:lineRule="auto"/>
          </w:pPr>
        </w:pPrChange>
      </w:pPr>
      <w:ins w:id="401" w:author="govindarajan" w:date="2013-03-11T17:27:00Z">
        <w:r>
          <w:rPr>
            <w:rFonts w:ascii="Consolas" w:hAnsi="Consolas" w:cs="Consolas"/>
            <w:sz w:val="19"/>
            <w:szCs w:val="19"/>
          </w:rPr>
          <w:t>Ex:</w:t>
        </w:r>
      </w:ins>
    </w:p>
    <w:p w:rsidR="0038652B" w:rsidRDefault="0038652B">
      <w:pPr>
        <w:pStyle w:val="CSGParagraph"/>
        <w:ind w:left="720"/>
        <w:rPr>
          <w:ins w:id="402" w:author="govindarajan" w:date="2013-03-11T17:29:00Z"/>
          <w:rFonts w:ascii="Consolas" w:hAnsi="Consolas" w:cs="Consolas"/>
          <w:sz w:val="19"/>
          <w:szCs w:val="19"/>
        </w:rPr>
        <w:pPrChange w:id="403" w:author="govindarajan" w:date="2013-03-11T17:27:00Z">
          <w:pPr>
            <w:autoSpaceDE w:val="0"/>
            <w:autoSpaceDN w:val="0"/>
            <w:adjustRightInd w:val="0"/>
            <w:spacing w:after="0" w:line="240" w:lineRule="auto"/>
          </w:pPr>
        </w:pPrChange>
      </w:pPr>
      <w:ins w:id="404" w:author="govindarajan" w:date="2013-03-11T17:27:00Z">
        <w:r>
          <w:rPr>
            <w:rFonts w:ascii="Consolas" w:hAnsi="Consolas" w:cs="Consolas"/>
            <w:sz w:val="19"/>
            <w:szCs w:val="19"/>
          </w:rPr>
          <w:t>For displaying any TR element,</w:t>
        </w:r>
      </w:ins>
      <w:ins w:id="405" w:author="govindarajan" w:date="2013-03-11T17:28:00Z">
        <w:r>
          <w:rPr>
            <w:rFonts w:ascii="Consolas" w:hAnsi="Consolas" w:cs="Consolas"/>
            <w:sz w:val="19"/>
            <w:szCs w:val="19"/>
          </w:rPr>
          <w:t>display:</w:t>
        </w:r>
      </w:ins>
      <w:ins w:id="406" w:author="govindarajan" w:date="2013-03-11T17:31:00Z">
        <w:r w:rsidR="00633591">
          <w:rPr>
            <w:rFonts w:ascii="Consolas" w:hAnsi="Consolas" w:cs="Consolas"/>
            <w:sz w:val="19"/>
            <w:szCs w:val="19"/>
          </w:rPr>
          <w:t>”</w:t>
        </w:r>
      </w:ins>
      <w:ins w:id="407" w:author="govindarajan" w:date="2013-03-11T17:28:00Z">
        <w:r>
          <w:rPr>
            <w:rFonts w:ascii="Consolas" w:hAnsi="Consolas" w:cs="Consolas"/>
            <w:sz w:val="19"/>
            <w:szCs w:val="19"/>
          </w:rPr>
          <w:t>table-row</w:t>
        </w:r>
      </w:ins>
      <w:ins w:id="408" w:author="govindarajan" w:date="2013-03-11T17:31:00Z">
        <w:r w:rsidR="00633591">
          <w:rPr>
            <w:rFonts w:ascii="Consolas" w:hAnsi="Consolas" w:cs="Consolas"/>
            <w:sz w:val="19"/>
            <w:szCs w:val="19"/>
          </w:rPr>
          <w:t>”</w:t>
        </w:r>
      </w:ins>
      <w:ins w:id="409" w:author="govindarajan" w:date="2013-03-11T17:28:00Z">
        <w:r>
          <w:rPr>
            <w:rFonts w:ascii="Consolas" w:hAnsi="Consolas" w:cs="Consolas"/>
            <w:sz w:val="19"/>
            <w:szCs w:val="19"/>
          </w:rPr>
          <w:t xml:space="preserve"> should be used instead of “block”</w:t>
        </w:r>
      </w:ins>
      <w:ins w:id="410" w:author="govindarajan" w:date="2013-03-11T17:29:00Z">
        <w:r>
          <w:rPr>
            <w:rFonts w:ascii="Consolas" w:hAnsi="Consolas" w:cs="Consolas"/>
            <w:sz w:val="19"/>
            <w:szCs w:val="19"/>
          </w:rPr>
          <w:t>,</w:t>
        </w:r>
      </w:ins>
    </w:p>
    <w:p w:rsidR="0038652B" w:rsidRDefault="0038652B">
      <w:pPr>
        <w:pStyle w:val="CSGParagraph"/>
        <w:ind w:left="720"/>
        <w:rPr>
          <w:ins w:id="411" w:author="govindarajan" w:date="2013-03-11T17:26:00Z"/>
          <w:rFonts w:ascii="Consolas" w:hAnsi="Consolas" w:cs="Consolas"/>
          <w:sz w:val="19"/>
          <w:szCs w:val="19"/>
        </w:rPr>
        <w:pPrChange w:id="412" w:author="govindarajan" w:date="2013-03-11T17:27:00Z">
          <w:pPr>
            <w:autoSpaceDE w:val="0"/>
            <w:autoSpaceDN w:val="0"/>
            <w:adjustRightInd w:val="0"/>
            <w:spacing w:after="0" w:line="240" w:lineRule="auto"/>
          </w:pPr>
        </w:pPrChange>
      </w:pPr>
      <w:ins w:id="413" w:author="govindarajan" w:date="2013-03-11T17:28:00Z">
        <w:r>
          <w:rPr>
            <w:rFonts w:ascii="Consolas" w:hAnsi="Consolas" w:cs="Consolas"/>
            <w:sz w:val="19"/>
            <w:szCs w:val="19"/>
          </w:rPr>
          <w:t xml:space="preserve">Similarly </w:t>
        </w:r>
      </w:ins>
      <w:ins w:id="414" w:author="govindarajan" w:date="2013-03-11T17:29:00Z">
        <w:r>
          <w:rPr>
            <w:rFonts w:ascii="Consolas" w:hAnsi="Consolas" w:cs="Consolas"/>
            <w:sz w:val="19"/>
            <w:szCs w:val="19"/>
          </w:rPr>
          <w:t>for TABLE “table” should be used</w:t>
        </w:r>
      </w:ins>
      <w:ins w:id="415" w:author="govindarajan" w:date="2013-03-11T17:33:00Z">
        <w:r w:rsidR="00633591">
          <w:rPr>
            <w:rFonts w:ascii="Consolas" w:hAnsi="Consolas" w:cs="Consolas"/>
            <w:sz w:val="19"/>
            <w:szCs w:val="19"/>
          </w:rPr>
          <w:t xml:space="preserve"> </w:t>
        </w:r>
      </w:ins>
      <w:ins w:id="416" w:author="govindarajan" w:date="2013-03-11T17:34:00Z">
        <w:r w:rsidR="00633591">
          <w:rPr>
            <w:rFonts w:ascii="Consolas" w:hAnsi="Consolas" w:cs="Consolas"/>
            <w:sz w:val="19"/>
            <w:szCs w:val="19"/>
          </w:rPr>
          <w:t>and</w:t>
        </w:r>
      </w:ins>
      <w:ins w:id="417" w:author="govindarajan" w:date="2013-03-11T17:33:00Z">
        <w:r w:rsidR="00633591">
          <w:rPr>
            <w:rFonts w:ascii="Consolas" w:hAnsi="Consolas" w:cs="Consolas"/>
            <w:sz w:val="19"/>
            <w:szCs w:val="19"/>
          </w:rPr>
          <w:t xml:space="preserve"> </w:t>
        </w:r>
      </w:ins>
      <w:ins w:id="418" w:author="govindarajan" w:date="2013-03-11T17:34:00Z">
        <w:r w:rsidR="00633591">
          <w:rPr>
            <w:rFonts w:ascii="Consolas" w:hAnsi="Consolas" w:cs="Consolas"/>
            <w:sz w:val="19"/>
            <w:szCs w:val="19"/>
          </w:rPr>
          <w:t>for</w:t>
        </w:r>
      </w:ins>
      <w:ins w:id="419" w:author="govindarajan" w:date="2013-03-11T17:29:00Z">
        <w:r>
          <w:rPr>
            <w:rFonts w:ascii="Consolas" w:hAnsi="Consolas" w:cs="Consolas"/>
            <w:sz w:val="19"/>
            <w:szCs w:val="19"/>
          </w:rPr>
          <w:t xml:space="preserve"> TD </w:t>
        </w:r>
      </w:ins>
      <w:ins w:id="420" w:author="govindarajan" w:date="2013-03-11T17:34:00Z">
        <w:r w:rsidR="00633591">
          <w:rPr>
            <w:rFonts w:ascii="Consolas" w:hAnsi="Consolas" w:cs="Consolas"/>
            <w:sz w:val="19"/>
            <w:szCs w:val="19"/>
          </w:rPr>
          <w:t xml:space="preserve">use </w:t>
        </w:r>
      </w:ins>
      <w:ins w:id="421" w:author="govindarajan" w:date="2013-03-11T17:29:00Z">
        <w:r>
          <w:rPr>
            <w:rFonts w:ascii="Consolas" w:hAnsi="Consolas" w:cs="Consolas"/>
            <w:sz w:val="19"/>
            <w:szCs w:val="19"/>
          </w:rPr>
          <w:t>“table-cell”</w:t>
        </w:r>
      </w:ins>
      <w:ins w:id="422" w:author="govindarajan" w:date="2013-03-11T17:34:00Z">
        <w:r w:rsidR="00633591">
          <w:rPr>
            <w:rFonts w:ascii="Consolas" w:hAnsi="Consolas" w:cs="Consolas"/>
            <w:sz w:val="19"/>
            <w:szCs w:val="19"/>
          </w:rPr>
          <w:t>.</w:t>
        </w:r>
      </w:ins>
    </w:p>
    <w:p w:rsidR="0038652B" w:rsidRDefault="0038652B" w:rsidP="004E52CC">
      <w:pPr>
        <w:autoSpaceDE w:val="0"/>
        <w:autoSpaceDN w:val="0"/>
        <w:adjustRightInd w:val="0"/>
        <w:spacing w:after="0" w:line="240" w:lineRule="auto"/>
        <w:rPr>
          <w:ins w:id="423" w:author="govindarajan" w:date="2013-03-11T17:19:00Z"/>
          <w:rFonts w:ascii="Consolas" w:hAnsi="Consolas" w:cs="Consolas"/>
          <w:sz w:val="19"/>
          <w:szCs w:val="19"/>
        </w:rPr>
      </w:pPr>
    </w:p>
    <w:p w:rsidR="004E52CC" w:rsidRDefault="004E52CC">
      <w:pPr>
        <w:autoSpaceDE w:val="0"/>
        <w:autoSpaceDN w:val="0"/>
        <w:adjustRightInd w:val="0"/>
        <w:spacing w:after="0" w:line="240" w:lineRule="auto"/>
        <w:ind w:firstLine="720"/>
        <w:rPr>
          <w:ins w:id="424" w:author="govindarajan" w:date="2013-03-11T17:18:00Z"/>
          <w:rFonts w:ascii="Consolas" w:hAnsi="Consolas" w:cs="Consolas"/>
          <w:sz w:val="19"/>
          <w:szCs w:val="19"/>
        </w:rPr>
        <w:pPrChange w:id="425" w:author="govindarajan" w:date="2013-03-11T17:18:00Z">
          <w:pPr>
            <w:autoSpaceDE w:val="0"/>
            <w:autoSpaceDN w:val="0"/>
            <w:adjustRightInd w:val="0"/>
            <w:spacing w:after="0" w:line="240" w:lineRule="auto"/>
          </w:pPr>
        </w:pPrChange>
      </w:pPr>
    </w:p>
    <w:p w:rsidR="004E52CC" w:rsidRDefault="004E52CC">
      <w:pPr>
        <w:autoSpaceDE w:val="0"/>
        <w:autoSpaceDN w:val="0"/>
        <w:adjustRightInd w:val="0"/>
        <w:spacing w:after="0" w:line="240" w:lineRule="auto"/>
        <w:ind w:firstLine="720"/>
        <w:rPr>
          <w:ins w:id="426" w:author="govindarajan" w:date="2013-03-11T17:16:00Z"/>
          <w:rFonts w:ascii="Consolas" w:hAnsi="Consolas" w:cs="Consolas"/>
          <w:sz w:val="19"/>
          <w:szCs w:val="19"/>
        </w:rPr>
        <w:pPrChange w:id="427" w:author="govindarajan" w:date="2013-03-11T17:17:00Z">
          <w:pPr>
            <w:autoSpaceDE w:val="0"/>
            <w:autoSpaceDN w:val="0"/>
            <w:adjustRightInd w:val="0"/>
            <w:spacing w:after="0" w:line="240" w:lineRule="auto"/>
          </w:pPr>
        </w:pPrChange>
      </w:pPr>
    </w:p>
    <w:p w:rsidR="004E52CC" w:rsidRDefault="004E52CC" w:rsidP="004E52CC">
      <w:pPr>
        <w:autoSpaceDE w:val="0"/>
        <w:autoSpaceDN w:val="0"/>
        <w:adjustRightInd w:val="0"/>
        <w:spacing w:after="0" w:line="240" w:lineRule="auto"/>
        <w:rPr>
          <w:ins w:id="428" w:author="govindarajan" w:date="2013-03-11T17:15:00Z"/>
          <w:rFonts w:ascii="Consolas" w:hAnsi="Consolas" w:cs="Consolas"/>
          <w:sz w:val="19"/>
          <w:szCs w:val="19"/>
        </w:rPr>
      </w:pPr>
    </w:p>
    <w:p w:rsidR="004E52CC" w:rsidRDefault="004E52CC">
      <w:pPr>
        <w:pStyle w:val="CSGParagraph"/>
        <w:ind w:left="720"/>
        <w:rPr>
          <w:ins w:id="429" w:author="govindarajan" w:date="2013-03-11T17:13:00Z"/>
        </w:rPr>
        <w:pPrChange w:id="430" w:author="govindarajan" w:date="2013-03-11T17:13:00Z">
          <w:pPr>
            <w:pStyle w:val="CSGParagraph"/>
          </w:pPr>
        </w:pPrChange>
      </w:pPr>
      <w:bookmarkStart w:id="431" w:name="_GoBack"/>
      <w:bookmarkEnd w:id="431"/>
    </w:p>
    <w:p w:rsidR="004E52CC" w:rsidRPr="00B915CE" w:rsidRDefault="004E52CC">
      <w:pPr>
        <w:pStyle w:val="CSGParagraph"/>
        <w:ind w:left="720"/>
        <w:pPrChange w:id="432" w:author="govindarajan" w:date="2013-03-11T17:13:00Z">
          <w:pPr>
            <w:pStyle w:val="CSGParagraph"/>
          </w:pPr>
        </w:pPrChange>
      </w:pPr>
    </w:p>
    <w:sectPr w:rsidR="004E52CC" w:rsidRPr="00B915CE" w:rsidSect="00646C72">
      <w:headerReference w:type="default" r:id="rId8"/>
      <w:footerReference w:type="default" r:id="rId9"/>
      <w:headerReference w:type="first" r:id="rId10"/>
      <w:footerReference w:type="first" r:id="rId11"/>
      <w:pgSz w:w="12240" w:h="15840"/>
      <w:pgMar w:top="825" w:right="1440" w:bottom="1440" w:left="1440" w:header="9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CA4" w:rsidRDefault="009D7CA4" w:rsidP="00F74E66">
      <w:pPr>
        <w:spacing w:after="0" w:line="240" w:lineRule="auto"/>
      </w:pPr>
      <w:r>
        <w:separator/>
      </w:r>
    </w:p>
  </w:endnote>
  <w:endnote w:type="continuationSeparator" w:id="0">
    <w:p w:rsidR="009D7CA4" w:rsidRDefault="009D7CA4" w:rsidP="00F7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TE258AC50t00">
    <w:panose1 w:val="00000000000000000000"/>
    <w:charset w:val="00"/>
    <w:family w:val="auto"/>
    <w:notTrueType/>
    <w:pitch w:val="default"/>
    <w:sig w:usb0="00000003" w:usb1="00000000" w:usb2="00000000" w:usb3="00000000" w:csb0="00000001" w:csb1="00000000"/>
  </w:font>
  <w:font w:name="TTE259ACA8t0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701686"/>
      <w:docPartObj>
        <w:docPartGallery w:val="Page Numbers (Bottom of Page)"/>
        <w:docPartUnique/>
      </w:docPartObj>
    </w:sdtPr>
    <w:sdtEndPr/>
    <w:sdtContent>
      <w:p w:rsidR="00381DA0" w:rsidRDefault="00381DA0" w:rsidP="009628D3">
        <w:pPr>
          <w:pStyle w:val="Footer"/>
        </w:pPr>
      </w:p>
      <w:tbl>
        <w:tblPr>
          <w:tblStyle w:val="TableGrid"/>
          <w:tblW w:w="0" w:type="auto"/>
          <w:jc w:val="center"/>
          <w:tblLook w:val="04A0" w:firstRow="1" w:lastRow="0" w:firstColumn="1" w:lastColumn="0" w:noHBand="0" w:noVBand="1"/>
        </w:tblPr>
        <w:tblGrid>
          <w:gridCol w:w="1713"/>
          <w:gridCol w:w="2250"/>
          <w:gridCol w:w="3780"/>
          <w:gridCol w:w="2790"/>
        </w:tblGrid>
        <w:tr w:rsidR="00381DA0" w:rsidRPr="009628D3" w:rsidTr="008331AB">
          <w:trPr>
            <w:trHeight w:val="260"/>
            <w:jc w:val="center"/>
          </w:trPr>
          <w:tc>
            <w:tcPr>
              <w:tcW w:w="1713" w:type="dxa"/>
            </w:tcPr>
            <w:p w:rsidR="00381DA0" w:rsidRPr="009628D3" w:rsidRDefault="00381DA0" w:rsidP="00071AE0">
              <w:pPr>
                <w:pStyle w:val="Footer"/>
                <w:rPr>
                  <w:sz w:val="20"/>
                </w:rPr>
              </w:pPr>
              <w:r w:rsidRPr="009628D3">
                <w:rPr>
                  <w:sz w:val="20"/>
                </w:rPr>
                <w:t>Code</w:t>
              </w:r>
            </w:p>
          </w:tc>
          <w:tc>
            <w:tcPr>
              <w:tcW w:w="2250" w:type="dxa"/>
            </w:tcPr>
            <w:p w:rsidR="00381DA0" w:rsidRPr="009628D3" w:rsidRDefault="00381DA0" w:rsidP="00071AE0">
              <w:pPr>
                <w:pStyle w:val="Footer"/>
                <w:rPr>
                  <w:sz w:val="20"/>
                </w:rPr>
              </w:pPr>
              <w:r>
                <w:rPr>
                  <w:sz w:val="20"/>
                </w:rPr>
                <w:t>CSG</w:t>
              </w:r>
            </w:p>
          </w:tc>
          <w:tc>
            <w:tcPr>
              <w:tcW w:w="3780" w:type="dxa"/>
              <w:vMerge w:val="restart"/>
              <w:vAlign w:val="bottom"/>
            </w:tcPr>
            <w:p w:rsidR="00381DA0" w:rsidRPr="009628D3" w:rsidRDefault="00381DA0" w:rsidP="009628D3">
              <w:pPr>
                <w:pStyle w:val="Footer"/>
                <w:jc w:val="center"/>
                <w:rPr>
                  <w:sz w:val="20"/>
                </w:rPr>
              </w:pPr>
              <w:r w:rsidRPr="009628D3">
                <w:rPr>
                  <w:sz w:val="20"/>
                </w:rPr>
                <w:t>Confidential</w:t>
              </w:r>
            </w:p>
          </w:tc>
          <w:tc>
            <w:tcPr>
              <w:tcW w:w="2790" w:type="dxa"/>
              <w:vMerge w:val="restart"/>
              <w:vAlign w:val="bottom"/>
            </w:tcPr>
            <w:p w:rsidR="00381DA0" w:rsidRPr="00430EEF" w:rsidRDefault="00381DA0">
              <w:pPr>
                <w:pStyle w:val="Header"/>
                <w:jc w:val="right"/>
                <w:rPr>
                  <w:sz w:val="20"/>
                </w:rPr>
              </w:pPr>
            </w:p>
            <w:p w:rsidR="00381DA0" w:rsidRPr="00430EEF" w:rsidRDefault="009D7CA4">
              <w:pPr>
                <w:pStyle w:val="Footer"/>
                <w:jc w:val="right"/>
                <w:rPr>
                  <w:sz w:val="18"/>
                </w:rPr>
              </w:pPr>
              <w:sdt>
                <w:sdtPr>
                  <w:rPr>
                    <w:sz w:val="20"/>
                  </w:rPr>
                  <w:id w:val="-909227905"/>
                  <w:docPartObj>
                    <w:docPartGallery w:val="Page Numbers (Top of Page)"/>
                    <w:docPartUnique/>
                  </w:docPartObj>
                </w:sdtPr>
                <w:sdtEndPr/>
                <w:sdtContent>
                  <w:r w:rsidR="00381DA0" w:rsidRPr="008331AB">
                    <w:rPr>
                      <w:sz w:val="20"/>
                    </w:rPr>
                    <w:t xml:space="preserve">Page </w:t>
                  </w:r>
                  <w:r w:rsidR="00381DA0" w:rsidRPr="008331AB">
                    <w:rPr>
                      <w:b/>
                      <w:sz w:val="20"/>
                      <w:szCs w:val="24"/>
                    </w:rPr>
                    <w:fldChar w:fldCharType="begin"/>
                  </w:r>
                  <w:r w:rsidR="00381DA0" w:rsidRPr="008331AB">
                    <w:rPr>
                      <w:b/>
                      <w:sz w:val="20"/>
                    </w:rPr>
                    <w:instrText xml:space="preserve"> PAGE </w:instrText>
                  </w:r>
                  <w:r w:rsidR="00381DA0" w:rsidRPr="008331AB">
                    <w:rPr>
                      <w:b/>
                      <w:sz w:val="20"/>
                      <w:szCs w:val="24"/>
                    </w:rPr>
                    <w:fldChar w:fldCharType="separate"/>
                  </w:r>
                  <w:r w:rsidR="00B65A89">
                    <w:rPr>
                      <w:b/>
                      <w:noProof/>
                      <w:sz w:val="20"/>
                    </w:rPr>
                    <w:t>11</w:t>
                  </w:r>
                  <w:r w:rsidR="00381DA0" w:rsidRPr="008331AB">
                    <w:rPr>
                      <w:b/>
                      <w:sz w:val="20"/>
                      <w:szCs w:val="24"/>
                    </w:rPr>
                    <w:fldChar w:fldCharType="end"/>
                  </w:r>
                  <w:r w:rsidR="00381DA0" w:rsidRPr="008331AB">
                    <w:rPr>
                      <w:sz w:val="20"/>
                    </w:rPr>
                    <w:t xml:space="preserve"> of </w:t>
                  </w:r>
                  <w:r w:rsidR="00381DA0" w:rsidRPr="008331AB">
                    <w:rPr>
                      <w:b/>
                      <w:sz w:val="20"/>
                      <w:szCs w:val="24"/>
                    </w:rPr>
                    <w:fldChar w:fldCharType="begin"/>
                  </w:r>
                  <w:r w:rsidR="00381DA0" w:rsidRPr="008331AB">
                    <w:rPr>
                      <w:b/>
                      <w:sz w:val="20"/>
                    </w:rPr>
                    <w:instrText xml:space="preserve"> NUMPAGES  </w:instrText>
                  </w:r>
                  <w:r w:rsidR="00381DA0" w:rsidRPr="008331AB">
                    <w:rPr>
                      <w:b/>
                      <w:sz w:val="20"/>
                      <w:szCs w:val="24"/>
                    </w:rPr>
                    <w:fldChar w:fldCharType="separate"/>
                  </w:r>
                  <w:r w:rsidR="00B65A89">
                    <w:rPr>
                      <w:b/>
                      <w:noProof/>
                      <w:sz w:val="20"/>
                    </w:rPr>
                    <w:t>15</w:t>
                  </w:r>
                  <w:r w:rsidR="00381DA0" w:rsidRPr="008331AB">
                    <w:rPr>
                      <w:b/>
                      <w:sz w:val="20"/>
                      <w:szCs w:val="24"/>
                    </w:rPr>
                    <w:fldChar w:fldCharType="end"/>
                  </w:r>
                </w:sdtContent>
              </w:sdt>
              <w:r w:rsidR="00381DA0">
                <w:rPr>
                  <w:color w:val="7F7F7F" w:themeColor="background1" w:themeShade="7F"/>
                  <w:spacing w:val="60"/>
                  <w:sz w:val="18"/>
                </w:rPr>
                <w:t xml:space="preserve"> </w:t>
              </w:r>
            </w:p>
          </w:tc>
        </w:tr>
        <w:tr w:rsidR="00381DA0" w:rsidRPr="009628D3" w:rsidTr="009628D3">
          <w:trPr>
            <w:trHeight w:val="276"/>
            <w:jc w:val="center"/>
          </w:trPr>
          <w:tc>
            <w:tcPr>
              <w:tcW w:w="1713" w:type="dxa"/>
            </w:tcPr>
            <w:p w:rsidR="00381DA0" w:rsidRPr="009628D3" w:rsidRDefault="00381DA0" w:rsidP="00071AE0">
              <w:pPr>
                <w:pStyle w:val="Footer"/>
                <w:rPr>
                  <w:sz w:val="20"/>
                </w:rPr>
              </w:pPr>
              <w:r w:rsidRPr="009628D3">
                <w:rPr>
                  <w:sz w:val="20"/>
                </w:rPr>
                <w:t>Version No</w:t>
              </w:r>
            </w:p>
          </w:tc>
          <w:tc>
            <w:tcPr>
              <w:tcW w:w="2250" w:type="dxa"/>
            </w:tcPr>
            <w:p w:rsidR="00381DA0" w:rsidRPr="009628D3" w:rsidRDefault="00381DA0" w:rsidP="00071AE0">
              <w:pPr>
                <w:pStyle w:val="Footer"/>
                <w:rPr>
                  <w:sz w:val="20"/>
                </w:rPr>
              </w:pPr>
              <w:r>
                <w:rPr>
                  <w:sz w:val="20"/>
                </w:rPr>
                <w:t>1.0</w:t>
              </w:r>
            </w:p>
          </w:tc>
          <w:tc>
            <w:tcPr>
              <w:tcW w:w="3780" w:type="dxa"/>
              <w:vMerge/>
            </w:tcPr>
            <w:p w:rsidR="00381DA0" w:rsidRPr="009628D3" w:rsidRDefault="00381DA0" w:rsidP="00071AE0">
              <w:pPr>
                <w:pStyle w:val="Footer"/>
                <w:rPr>
                  <w:sz w:val="20"/>
                </w:rPr>
              </w:pPr>
            </w:p>
          </w:tc>
          <w:tc>
            <w:tcPr>
              <w:tcW w:w="2790" w:type="dxa"/>
              <w:vMerge/>
            </w:tcPr>
            <w:p w:rsidR="00381DA0" w:rsidRPr="009628D3" w:rsidRDefault="00381DA0" w:rsidP="00071AE0">
              <w:pPr>
                <w:pStyle w:val="Footer"/>
                <w:rPr>
                  <w:sz w:val="20"/>
                </w:rPr>
              </w:pPr>
            </w:p>
          </w:tc>
        </w:tr>
        <w:tr w:rsidR="00381DA0" w:rsidRPr="009628D3" w:rsidTr="009628D3">
          <w:trPr>
            <w:trHeight w:val="70"/>
            <w:jc w:val="center"/>
          </w:trPr>
          <w:tc>
            <w:tcPr>
              <w:tcW w:w="1713" w:type="dxa"/>
            </w:tcPr>
            <w:p w:rsidR="00381DA0" w:rsidRPr="009628D3" w:rsidRDefault="00381DA0" w:rsidP="00071AE0">
              <w:pPr>
                <w:pStyle w:val="Footer"/>
                <w:rPr>
                  <w:sz w:val="20"/>
                </w:rPr>
              </w:pPr>
              <w:r w:rsidRPr="009628D3">
                <w:rPr>
                  <w:sz w:val="20"/>
                </w:rPr>
                <w:t>Version Date</w:t>
              </w:r>
            </w:p>
          </w:tc>
          <w:tc>
            <w:tcPr>
              <w:tcW w:w="2250" w:type="dxa"/>
            </w:tcPr>
            <w:p w:rsidR="00381DA0" w:rsidRPr="009628D3" w:rsidRDefault="00381DA0" w:rsidP="00071AE0">
              <w:pPr>
                <w:pStyle w:val="Footer"/>
                <w:rPr>
                  <w:sz w:val="20"/>
                </w:rPr>
              </w:pPr>
              <w:r>
                <w:rPr>
                  <w:sz w:val="20"/>
                </w:rPr>
                <w:t>05-May-2011</w:t>
              </w:r>
            </w:p>
          </w:tc>
          <w:tc>
            <w:tcPr>
              <w:tcW w:w="3780" w:type="dxa"/>
              <w:vMerge/>
            </w:tcPr>
            <w:p w:rsidR="00381DA0" w:rsidRPr="009628D3" w:rsidRDefault="00381DA0" w:rsidP="00071AE0">
              <w:pPr>
                <w:pStyle w:val="Footer"/>
                <w:rPr>
                  <w:sz w:val="20"/>
                </w:rPr>
              </w:pPr>
            </w:p>
          </w:tc>
          <w:tc>
            <w:tcPr>
              <w:tcW w:w="2790" w:type="dxa"/>
              <w:vMerge/>
            </w:tcPr>
            <w:p w:rsidR="00381DA0" w:rsidRPr="009628D3" w:rsidRDefault="00381DA0" w:rsidP="00071AE0">
              <w:pPr>
                <w:pStyle w:val="Footer"/>
                <w:rPr>
                  <w:sz w:val="20"/>
                </w:rPr>
              </w:pPr>
            </w:p>
          </w:tc>
        </w:tr>
      </w:tbl>
      <w:p w:rsidR="00381DA0" w:rsidRDefault="00381DA0" w:rsidP="009628D3">
        <w:pPr>
          <w:pStyle w:val="Footer"/>
        </w:pPr>
      </w:p>
      <w:p w:rsidR="00381DA0" w:rsidRDefault="009D7CA4" w:rsidP="008D629F">
        <w:pPr>
          <w:pStyle w:val="Footer"/>
          <w:ind w:left="-450" w:hanging="270"/>
        </w:pPr>
      </w:p>
    </w:sdtContent>
  </w:sdt>
  <w:p w:rsidR="00381DA0" w:rsidRDefault="00381D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DA0" w:rsidRDefault="00381DA0" w:rsidP="00096537">
    <w:pPr>
      <w:pStyle w:val="Footer"/>
      <w:ind w:left="-1260" w:hanging="90"/>
    </w:pPr>
    <w:r>
      <w:rPr>
        <w:noProof/>
      </w:rPr>
      <w:drawing>
        <wp:anchor distT="0" distB="0" distL="114300" distR="114300" simplePos="0" relativeHeight="251659264" behindDoc="0" locked="0" layoutInCell="1" allowOverlap="1">
          <wp:simplePos x="0" y="0"/>
          <wp:positionH relativeFrom="column">
            <wp:posOffset>-914400</wp:posOffset>
          </wp:positionH>
          <wp:positionV relativeFrom="paragraph">
            <wp:posOffset>-1336040</wp:posOffset>
          </wp:positionV>
          <wp:extent cx="7776210" cy="1590040"/>
          <wp:effectExtent l="0" t="0" r="0" b="0"/>
          <wp:wrapSquare wrapText="bothSides"/>
          <wp:docPr id="16" name="Picture 2" descr="iMar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6210" cy="15900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CA4" w:rsidRDefault="009D7CA4" w:rsidP="00F74E66">
      <w:pPr>
        <w:spacing w:after="0" w:line="240" w:lineRule="auto"/>
      </w:pPr>
      <w:r>
        <w:separator/>
      </w:r>
    </w:p>
  </w:footnote>
  <w:footnote w:type="continuationSeparator" w:id="0">
    <w:p w:rsidR="009D7CA4" w:rsidRDefault="009D7CA4" w:rsidP="00F74E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DA0" w:rsidRDefault="00381DA0">
    <w:pPr>
      <w:pStyle w:val="Header"/>
      <w:jc w:val="right"/>
    </w:pPr>
    <w:r>
      <w:rPr>
        <w:noProof/>
      </w:rPr>
      <mc:AlternateContent>
        <mc:Choice Requires="wps">
          <w:drawing>
            <wp:anchor distT="0" distB="0" distL="114300" distR="114300" simplePos="0" relativeHeight="251663360" behindDoc="0" locked="0" layoutInCell="1" allowOverlap="1">
              <wp:simplePos x="0" y="0"/>
              <wp:positionH relativeFrom="column">
                <wp:posOffset>-1604645</wp:posOffset>
              </wp:positionH>
              <wp:positionV relativeFrom="paragraph">
                <wp:posOffset>-57150</wp:posOffset>
              </wp:positionV>
              <wp:extent cx="2661920" cy="71564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920" cy="71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DA0" w:rsidRDefault="00381DA0" w:rsidP="00973C3B">
                          <w:pPr>
                            <w:pStyle w:val="NoSpacing"/>
                            <w:spacing w:before="0"/>
                            <w:rPr>
                              <w:rFonts w:asciiTheme="majorHAnsi" w:eastAsia="Arial Unicode MS" w:hAnsiTheme="majorHAnsi"/>
                              <w:color w:val="FFFFFF" w:themeColor="background1"/>
                              <w:sz w:val="32"/>
                            </w:rPr>
                          </w:pPr>
                          <w:r>
                            <w:rPr>
                              <w:rFonts w:asciiTheme="majorHAnsi" w:eastAsia="Arial Unicode MS" w:hAnsiTheme="majorHAnsi"/>
                              <w:color w:val="FFFFFF" w:themeColor="background1"/>
                              <w:sz w:val="32"/>
                            </w:rPr>
                            <w:t xml:space="preserve">Coding Standards </w:t>
                          </w:r>
                        </w:p>
                        <w:p w:rsidR="00381DA0" w:rsidRPr="002A4FFC" w:rsidRDefault="00381DA0" w:rsidP="00973C3B">
                          <w:pPr>
                            <w:pStyle w:val="NoSpacing"/>
                            <w:spacing w:before="0"/>
                            <w:rPr>
                              <w:rFonts w:asciiTheme="majorHAnsi" w:eastAsia="Arial Unicode MS" w:hAnsiTheme="majorHAnsi"/>
                              <w:color w:val="FFFFFF" w:themeColor="background1"/>
                              <w:sz w:val="48"/>
                            </w:rPr>
                          </w:pPr>
                          <w:r>
                            <w:rPr>
                              <w:rFonts w:asciiTheme="majorHAnsi" w:eastAsia="Arial Unicode MS" w:hAnsiTheme="majorHAnsi"/>
                              <w:color w:val="FFFFFF" w:themeColor="background1"/>
                              <w:sz w:val="32"/>
                            </w:rPr>
                            <w:t>&amp; Guidelines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26.35pt;margin-top:-4.5pt;width:209.6pt;height: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WC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" filled="f" stroked="f">
              <v:textbox>
                <w:txbxContent>
                  <w:p w:rsidR="00381DA0" w:rsidRDefault="00381DA0" w:rsidP="00973C3B">
                    <w:pPr>
                      <w:pStyle w:val="NoSpacing"/>
                      <w:spacing w:before="0"/>
                      <w:rPr>
                        <w:rFonts w:asciiTheme="majorHAnsi" w:eastAsia="Arial Unicode MS" w:hAnsiTheme="majorHAnsi"/>
                        <w:color w:val="FFFFFF" w:themeColor="background1"/>
                        <w:sz w:val="32"/>
                      </w:rPr>
                    </w:pPr>
                    <w:r>
                      <w:rPr>
                        <w:rFonts w:asciiTheme="majorHAnsi" w:eastAsia="Arial Unicode MS" w:hAnsiTheme="majorHAnsi"/>
                        <w:color w:val="FFFFFF" w:themeColor="background1"/>
                        <w:sz w:val="32"/>
                      </w:rPr>
                      <w:t xml:space="preserve">Coding Standards </w:t>
                    </w:r>
                  </w:p>
                  <w:p w:rsidR="00381DA0" w:rsidRPr="002A4FFC" w:rsidRDefault="00381DA0" w:rsidP="00973C3B">
                    <w:pPr>
                      <w:pStyle w:val="NoSpacing"/>
                      <w:spacing w:before="0"/>
                      <w:rPr>
                        <w:rFonts w:asciiTheme="majorHAnsi" w:eastAsia="Arial Unicode MS" w:hAnsiTheme="majorHAnsi"/>
                        <w:color w:val="FFFFFF" w:themeColor="background1"/>
                        <w:sz w:val="48"/>
                      </w:rPr>
                    </w:pPr>
                    <w:r>
                      <w:rPr>
                        <w:rFonts w:asciiTheme="majorHAnsi" w:eastAsia="Arial Unicode MS" w:hAnsiTheme="majorHAnsi"/>
                        <w:color w:val="FFFFFF" w:themeColor="background1"/>
                        <w:sz w:val="32"/>
                      </w:rPr>
                      <w:t>&amp; Guidelines</w:t>
                    </w:r>
                  </w:p>
                </w:txbxContent>
              </v:textbox>
            </v:shape>
          </w:pict>
        </mc:Fallback>
      </mc:AlternateContent>
    </w:r>
    <w:r>
      <w:rPr>
        <w:noProof/>
      </w:rPr>
      <w:drawing>
        <wp:anchor distT="0" distB="0" distL="114300" distR="114300" simplePos="0" relativeHeight="251661312" behindDoc="0" locked="0" layoutInCell="1" allowOverlap="1" wp14:anchorId="31F4400C" wp14:editId="0249E202">
          <wp:simplePos x="0" y="0"/>
          <wp:positionH relativeFrom="column">
            <wp:posOffset>-922020</wp:posOffset>
          </wp:positionH>
          <wp:positionV relativeFrom="paragraph">
            <wp:posOffset>-57150</wp:posOffset>
          </wp:positionV>
          <wp:extent cx="7836535" cy="977900"/>
          <wp:effectExtent l="0" t="0" r="0" b="0"/>
          <wp:wrapSquare wrapText="bothSides"/>
          <wp:docPr id="14" name="Picture 8" descr="iMar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Header.jpg"/>
                  <pic:cNvPicPr/>
                </pic:nvPicPr>
                <pic:blipFill>
                  <a:blip r:embed="rId1"/>
                  <a:stretch>
                    <a:fillRect/>
                  </a:stretch>
                </pic:blipFill>
                <pic:spPr>
                  <a:xfrm>
                    <a:off x="0" y="0"/>
                    <a:ext cx="7836535" cy="977900"/>
                  </a:xfrm>
                  <a:prstGeom prst="rect">
                    <a:avLst/>
                  </a:prstGeom>
                </pic:spPr>
              </pic:pic>
            </a:graphicData>
          </a:graphic>
        </wp:anchor>
      </w:drawing>
    </w:r>
  </w:p>
  <w:p w:rsidR="00381DA0" w:rsidRDefault="00381DA0" w:rsidP="00096537">
    <w:pPr>
      <w:pStyle w:val="Header"/>
      <w:ind w:left="-13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DA0" w:rsidRDefault="00381DA0" w:rsidP="000C2171">
    <w:pPr>
      <w:pStyle w:val="Header"/>
      <w:ind w:left="-1350" w:hanging="90"/>
      <w:jc w:val="center"/>
    </w:pPr>
    <w:r>
      <w:rPr>
        <w:noProof/>
      </w:rPr>
      <w:drawing>
        <wp:anchor distT="0" distB="0" distL="114300" distR="114300" simplePos="0" relativeHeight="251658240" behindDoc="0" locked="0" layoutInCell="1" allowOverlap="1" wp14:anchorId="4B6CB863" wp14:editId="24EA7F1D">
          <wp:simplePos x="0" y="0"/>
          <wp:positionH relativeFrom="column">
            <wp:posOffset>-914400</wp:posOffset>
          </wp:positionH>
          <wp:positionV relativeFrom="paragraph">
            <wp:posOffset>-57150</wp:posOffset>
          </wp:positionV>
          <wp:extent cx="7827645" cy="1009650"/>
          <wp:effectExtent l="0" t="0" r="0" b="0"/>
          <wp:wrapSquare wrapText="bothSides"/>
          <wp:docPr id="15" name="Picture 6" descr="iMar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rsHeader.jpg"/>
                  <pic:cNvPicPr/>
                </pic:nvPicPr>
                <pic:blipFill>
                  <a:blip r:embed="rId1"/>
                  <a:stretch>
                    <a:fillRect/>
                  </a:stretch>
                </pic:blipFill>
                <pic:spPr>
                  <a:xfrm>
                    <a:off x="0" y="0"/>
                    <a:ext cx="7827645" cy="10096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F09"/>
    <w:multiLevelType w:val="multilevel"/>
    <w:tmpl w:val="013CB422"/>
    <w:lvl w:ilvl="0">
      <w:start w:val="1"/>
      <w:numFmt w:val="decimal"/>
      <w:lvlText w:val="%1."/>
      <w:lvlJc w:val="left"/>
      <w:pPr>
        <w:ind w:left="360" w:hanging="360"/>
      </w:pPr>
      <w:rPr>
        <w:rFonts w:hint="default"/>
      </w:rPr>
    </w:lvl>
    <w:lvl w:ilvl="1">
      <w:start w:val="1"/>
      <w:numFmt w:val="decimal"/>
      <w:pStyle w:val="CSG6Heading1"/>
      <w:lvlText w:val="6.%2."/>
      <w:lvlJc w:val="left"/>
      <w:pPr>
        <w:ind w:left="792" w:hanging="432"/>
      </w:pPr>
      <w:rPr>
        <w:rFonts w:hint="default"/>
      </w:rPr>
    </w:lvl>
    <w:lvl w:ilvl="2">
      <w:start w:val="1"/>
      <w:numFmt w:val="none"/>
      <w:lvlText w:val="4.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1E75C8"/>
    <w:multiLevelType w:val="multilevel"/>
    <w:tmpl w:val="246A6692"/>
    <w:lvl w:ilvl="0">
      <w:start w:val="1"/>
      <w:numFmt w:val="decimal"/>
      <w:lvlText w:val="%1."/>
      <w:lvlJc w:val="left"/>
      <w:pPr>
        <w:ind w:left="360" w:hanging="360"/>
      </w:pPr>
      <w:rPr>
        <w:rFonts w:hint="default"/>
      </w:rPr>
    </w:lvl>
    <w:lvl w:ilvl="1">
      <w:start w:val="1"/>
      <w:numFmt w:val="decimal"/>
      <w:pStyle w:val="CSGHeading2"/>
      <w:lvlText w:val="2.%2."/>
      <w:lvlJc w:val="left"/>
      <w:pPr>
        <w:ind w:left="792" w:hanging="432"/>
      </w:pPr>
      <w:rPr>
        <w:rFonts w:hint="default"/>
      </w:rPr>
    </w:lvl>
    <w:lvl w:ilvl="2">
      <w:start w:val="1"/>
      <w:numFmt w:val="decimal"/>
      <w:pStyle w:val="CSGHeading3"/>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990512B"/>
    <w:multiLevelType w:val="multilevel"/>
    <w:tmpl w:val="3BCEBDE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4.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56112E2"/>
    <w:multiLevelType w:val="hybridMultilevel"/>
    <w:tmpl w:val="4EFC99A8"/>
    <w:lvl w:ilvl="0" w:tplc="70C6FEFC">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B64CFB"/>
    <w:multiLevelType w:val="hybridMultilevel"/>
    <w:tmpl w:val="8BF0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046EBE"/>
    <w:multiLevelType w:val="multilevel"/>
    <w:tmpl w:val="208C26F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DD57FA"/>
    <w:multiLevelType w:val="hybridMultilevel"/>
    <w:tmpl w:val="90D273C6"/>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71238D3"/>
    <w:multiLevelType w:val="multilevel"/>
    <w:tmpl w:val="3BCEBDE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4.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B805CE"/>
    <w:multiLevelType w:val="multilevel"/>
    <w:tmpl w:val="BFBC0BA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none"/>
      <w:lvlText w:val="4.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77E48C1"/>
    <w:multiLevelType w:val="multilevel"/>
    <w:tmpl w:val="A41A249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none"/>
      <w:lvlText w:val="4.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3"/>
  </w:num>
  <w:num w:numId="3">
    <w:abstractNumId w:val="1"/>
  </w:num>
  <w:num w:numId="4">
    <w:abstractNumId w:val="7"/>
  </w:num>
  <w:num w:numId="5">
    <w:abstractNumId w:val="9"/>
  </w:num>
  <w:num w:numId="6">
    <w:abstractNumId w:val="2"/>
  </w:num>
  <w:num w:numId="7">
    <w:abstractNumId w:val="8"/>
  </w:num>
  <w:num w:numId="8">
    <w:abstractNumId w:val="6"/>
  </w:num>
  <w:num w:numId="9">
    <w:abstractNumId w:val="3"/>
  </w:num>
  <w:num w:numId="10">
    <w:abstractNumId w:val="0"/>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3"/>
  </w:num>
  <w:num w:numId="25">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vindarajan">
    <w15:presenceInfo w15:providerId="AD" w15:userId="S-1-5-21-2611261298-2781641819-2090696468-4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176"/>
    <w:rsid w:val="0001414B"/>
    <w:rsid w:val="00015A7A"/>
    <w:rsid w:val="00017C41"/>
    <w:rsid w:val="0002611C"/>
    <w:rsid w:val="00026D39"/>
    <w:rsid w:val="0003191E"/>
    <w:rsid w:val="00034AA4"/>
    <w:rsid w:val="00036206"/>
    <w:rsid w:val="000363F6"/>
    <w:rsid w:val="000371BD"/>
    <w:rsid w:val="00037B7A"/>
    <w:rsid w:val="00040C00"/>
    <w:rsid w:val="000419CC"/>
    <w:rsid w:val="00041CA4"/>
    <w:rsid w:val="000423E1"/>
    <w:rsid w:val="0004424F"/>
    <w:rsid w:val="00047562"/>
    <w:rsid w:val="00050A7C"/>
    <w:rsid w:val="00050FF2"/>
    <w:rsid w:val="0005246D"/>
    <w:rsid w:val="00052FED"/>
    <w:rsid w:val="00055F3D"/>
    <w:rsid w:val="00060A4D"/>
    <w:rsid w:val="00064301"/>
    <w:rsid w:val="00071AE0"/>
    <w:rsid w:val="00077AE3"/>
    <w:rsid w:val="00077C0B"/>
    <w:rsid w:val="00077E23"/>
    <w:rsid w:val="0008391A"/>
    <w:rsid w:val="0008489C"/>
    <w:rsid w:val="00084923"/>
    <w:rsid w:val="00084B40"/>
    <w:rsid w:val="00084D49"/>
    <w:rsid w:val="000850AB"/>
    <w:rsid w:val="00086147"/>
    <w:rsid w:val="0008669E"/>
    <w:rsid w:val="0009367A"/>
    <w:rsid w:val="00093B99"/>
    <w:rsid w:val="00094B16"/>
    <w:rsid w:val="00096537"/>
    <w:rsid w:val="000B231D"/>
    <w:rsid w:val="000B29E9"/>
    <w:rsid w:val="000C0062"/>
    <w:rsid w:val="000C02CD"/>
    <w:rsid w:val="000C0B4C"/>
    <w:rsid w:val="000C0BE5"/>
    <w:rsid w:val="000C1427"/>
    <w:rsid w:val="000C17E7"/>
    <w:rsid w:val="000C2171"/>
    <w:rsid w:val="000C3347"/>
    <w:rsid w:val="000C5E05"/>
    <w:rsid w:val="000C6E5C"/>
    <w:rsid w:val="000D1283"/>
    <w:rsid w:val="000D1C90"/>
    <w:rsid w:val="000D1E58"/>
    <w:rsid w:val="000D29B7"/>
    <w:rsid w:val="000D61B6"/>
    <w:rsid w:val="000D6840"/>
    <w:rsid w:val="000E3CCA"/>
    <w:rsid w:val="000E499A"/>
    <w:rsid w:val="000F1E96"/>
    <w:rsid w:val="000F457D"/>
    <w:rsid w:val="000F7596"/>
    <w:rsid w:val="00105A37"/>
    <w:rsid w:val="00105B40"/>
    <w:rsid w:val="0010740A"/>
    <w:rsid w:val="00110449"/>
    <w:rsid w:val="001122B7"/>
    <w:rsid w:val="00115078"/>
    <w:rsid w:val="00115BE9"/>
    <w:rsid w:val="00115D05"/>
    <w:rsid w:val="001161E5"/>
    <w:rsid w:val="00122E6C"/>
    <w:rsid w:val="0012489C"/>
    <w:rsid w:val="0012523E"/>
    <w:rsid w:val="00125754"/>
    <w:rsid w:val="0012635D"/>
    <w:rsid w:val="0013026D"/>
    <w:rsid w:val="0013647D"/>
    <w:rsid w:val="00136C56"/>
    <w:rsid w:val="00137CD9"/>
    <w:rsid w:val="00140F1E"/>
    <w:rsid w:val="001432F8"/>
    <w:rsid w:val="0015049E"/>
    <w:rsid w:val="001509DC"/>
    <w:rsid w:val="00150CB1"/>
    <w:rsid w:val="00151759"/>
    <w:rsid w:val="00153FBB"/>
    <w:rsid w:val="00155A30"/>
    <w:rsid w:val="001600D7"/>
    <w:rsid w:val="001622A9"/>
    <w:rsid w:val="001623D0"/>
    <w:rsid w:val="001657DE"/>
    <w:rsid w:val="001669A1"/>
    <w:rsid w:val="0016700D"/>
    <w:rsid w:val="00171F98"/>
    <w:rsid w:val="00174477"/>
    <w:rsid w:val="001828F0"/>
    <w:rsid w:val="0018652C"/>
    <w:rsid w:val="00186659"/>
    <w:rsid w:val="00192542"/>
    <w:rsid w:val="0019336C"/>
    <w:rsid w:val="001A09BD"/>
    <w:rsid w:val="001A0C54"/>
    <w:rsid w:val="001A2404"/>
    <w:rsid w:val="001A311D"/>
    <w:rsid w:val="001A5DC0"/>
    <w:rsid w:val="001B2FBE"/>
    <w:rsid w:val="001B3242"/>
    <w:rsid w:val="001B5EC2"/>
    <w:rsid w:val="001B7607"/>
    <w:rsid w:val="001B7D79"/>
    <w:rsid w:val="001D12AC"/>
    <w:rsid w:val="001E2396"/>
    <w:rsid w:val="001E3B69"/>
    <w:rsid w:val="001E4622"/>
    <w:rsid w:val="001E4EA8"/>
    <w:rsid w:val="001F5FA1"/>
    <w:rsid w:val="001F66B2"/>
    <w:rsid w:val="001F6D18"/>
    <w:rsid w:val="00202244"/>
    <w:rsid w:val="002023FC"/>
    <w:rsid w:val="002036BC"/>
    <w:rsid w:val="00204D4D"/>
    <w:rsid w:val="00205829"/>
    <w:rsid w:val="0020598A"/>
    <w:rsid w:val="00211A60"/>
    <w:rsid w:val="00212245"/>
    <w:rsid w:val="002123C2"/>
    <w:rsid w:val="00213FB5"/>
    <w:rsid w:val="00215727"/>
    <w:rsid w:val="00215B99"/>
    <w:rsid w:val="0022137F"/>
    <w:rsid w:val="00224EA3"/>
    <w:rsid w:val="002265E0"/>
    <w:rsid w:val="002302FE"/>
    <w:rsid w:val="00230C33"/>
    <w:rsid w:val="00230DF1"/>
    <w:rsid w:val="00231E37"/>
    <w:rsid w:val="002329B8"/>
    <w:rsid w:val="0023561F"/>
    <w:rsid w:val="0023607D"/>
    <w:rsid w:val="00237BCA"/>
    <w:rsid w:val="00242A39"/>
    <w:rsid w:val="0024519C"/>
    <w:rsid w:val="0025179A"/>
    <w:rsid w:val="00252699"/>
    <w:rsid w:val="00254863"/>
    <w:rsid w:val="00255DFE"/>
    <w:rsid w:val="0025623F"/>
    <w:rsid w:val="00256E6C"/>
    <w:rsid w:val="00257E13"/>
    <w:rsid w:val="002649FE"/>
    <w:rsid w:val="00265318"/>
    <w:rsid w:val="00266065"/>
    <w:rsid w:val="00266667"/>
    <w:rsid w:val="002673AA"/>
    <w:rsid w:val="00267860"/>
    <w:rsid w:val="00267D16"/>
    <w:rsid w:val="002724B4"/>
    <w:rsid w:val="00281AA9"/>
    <w:rsid w:val="00282029"/>
    <w:rsid w:val="00284BA4"/>
    <w:rsid w:val="002877B8"/>
    <w:rsid w:val="00293B8C"/>
    <w:rsid w:val="002975AA"/>
    <w:rsid w:val="002A420E"/>
    <w:rsid w:val="002A4A6A"/>
    <w:rsid w:val="002A4FFC"/>
    <w:rsid w:val="002A5351"/>
    <w:rsid w:val="002A7797"/>
    <w:rsid w:val="002B07E9"/>
    <w:rsid w:val="002B22B0"/>
    <w:rsid w:val="002B3D21"/>
    <w:rsid w:val="002B4704"/>
    <w:rsid w:val="002B6010"/>
    <w:rsid w:val="002C4A87"/>
    <w:rsid w:val="002C6EB8"/>
    <w:rsid w:val="002D15BE"/>
    <w:rsid w:val="002D538B"/>
    <w:rsid w:val="002E12E8"/>
    <w:rsid w:val="002E443C"/>
    <w:rsid w:val="002E461C"/>
    <w:rsid w:val="002E699A"/>
    <w:rsid w:val="002F074C"/>
    <w:rsid w:val="002F5F11"/>
    <w:rsid w:val="002F6380"/>
    <w:rsid w:val="002F6E6F"/>
    <w:rsid w:val="003009A3"/>
    <w:rsid w:val="003021F1"/>
    <w:rsid w:val="00303693"/>
    <w:rsid w:val="00303EFC"/>
    <w:rsid w:val="003132A6"/>
    <w:rsid w:val="003138AF"/>
    <w:rsid w:val="00313F4F"/>
    <w:rsid w:val="00313FE6"/>
    <w:rsid w:val="00315621"/>
    <w:rsid w:val="00320832"/>
    <w:rsid w:val="003212B4"/>
    <w:rsid w:val="00322FCA"/>
    <w:rsid w:val="00324176"/>
    <w:rsid w:val="00325B99"/>
    <w:rsid w:val="00330ED4"/>
    <w:rsid w:val="00337636"/>
    <w:rsid w:val="003457A0"/>
    <w:rsid w:val="0034655F"/>
    <w:rsid w:val="00351F54"/>
    <w:rsid w:val="00352F5A"/>
    <w:rsid w:val="00356B4C"/>
    <w:rsid w:val="00357986"/>
    <w:rsid w:val="00361827"/>
    <w:rsid w:val="0036205C"/>
    <w:rsid w:val="003635C2"/>
    <w:rsid w:val="00364446"/>
    <w:rsid w:val="00364FCD"/>
    <w:rsid w:val="00365287"/>
    <w:rsid w:val="00373B6D"/>
    <w:rsid w:val="00374FA6"/>
    <w:rsid w:val="00376385"/>
    <w:rsid w:val="00376484"/>
    <w:rsid w:val="0037798C"/>
    <w:rsid w:val="00381DA0"/>
    <w:rsid w:val="003852ED"/>
    <w:rsid w:val="0038652B"/>
    <w:rsid w:val="00386FA4"/>
    <w:rsid w:val="003923E9"/>
    <w:rsid w:val="003935B5"/>
    <w:rsid w:val="003947DC"/>
    <w:rsid w:val="0039503A"/>
    <w:rsid w:val="00395A49"/>
    <w:rsid w:val="003978F3"/>
    <w:rsid w:val="003A0807"/>
    <w:rsid w:val="003A174B"/>
    <w:rsid w:val="003A22DC"/>
    <w:rsid w:val="003A22FD"/>
    <w:rsid w:val="003A4A2F"/>
    <w:rsid w:val="003A4F9A"/>
    <w:rsid w:val="003B0CF6"/>
    <w:rsid w:val="003B30A6"/>
    <w:rsid w:val="003B418C"/>
    <w:rsid w:val="003B41E3"/>
    <w:rsid w:val="003B493A"/>
    <w:rsid w:val="003B6056"/>
    <w:rsid w:val="003B7E48"/>
    <w:rsid w:val="003C0591"/>
    <w:rsid w:val="003C065E"/>
    <w:rsid w:val="003C0ECD"/>
    <w:rsid w:val="003C3BD2"/>
    <w:rsid w:val="003C6038"/>
    <w:rsid w:val="003C6B78"/>
    <w:rsid w:val="003C7AB4"/>
    <w:rsid w:val="003D0FA4"/>
    <w:rsid w:val="003D23E8"/>
    <w:rsid w:val="003D35EB"/>
    <w:rsid w:val="003D5B0B"/>
    <w:rsid w:val="003E2148"/>
    <w:rsid w:val="003E39F3"/>
    <w:rsid w:val="003E4851"/>
    <w:rsid w:val="003F04F5"/>
    <w:rsid w:val="003F19BB"/>
    <w:rsid w:val="003F3544"/>
    <w:rsid w:val="0040082E"/>
    <w:rsid w:val="0040350E"/>
    <w:rsid w:val="00403AA3"/>
    <w:rsid w:val="00410AC4"/>
    <w:rsid w:val="00411FF2"/>
    <w:rsid w:val="00413738"/>
    <w:rsid w:val="00413776"/>
    <w:rsid w:val="004138BD"/>
    <w:rsid w:val="004145C2"/>
    <w:rsid w:val="00424B63"/>
    <w:rsid w:val="00430EEF"/>
    <w:rsid w:val="004319AE"/>
    <w:rsid w:val="00432A3B"/>
    <w:rsid w:val="00433B40"/>
    <w:rsid w:val="00434FF6"/>
    <w:rsid w:val="00435052"/>
    <w:rsid w:val="0044099C"/>
    <w:rsid w:val="004423F2"/>
    <w:rsid w:val="0044715C"/>
    <w:rsid w:val="00447358"/>
    <w:rsid w:val="004501B8"/>
    <w:rsid w:val="00450311"/>
    <w:rsid w:val="00451594"/>
    <w:rsid w:val="0045238C"/>
    <w:rsid w:val="004555DC"/>
    <w:rsid w:val="004556DD"/>
    <w:rsid w:val="004567C3"/>
    <w:rsid w:val="0046477F"/>
    <w:rsid w:val="00464980"/>
    <w:rsid w:val="00466CEA"/>
    <w:rsid w:val="004674C9"/>
    <w:rsid w:val="0047675D"/>
    <w:rsid w:val="004808AE"/>
    <w:rsid w:val="0048095B"/>
    <w:rsid w:val="00480E2A"/>
    <w:rsid w:val="0048433B"/>
    <w:rsid w:val="004879F3"/>
    <w:rsid w:val="00490F64"/>
    <w:rsid w:val="004A086E"/>
    <w:rsid w:val="004A3ADA"/>
    <w:rsid w:val="004A550F"/>
    <w:rsid w:val="004B1312"/>
    <w:rsid w:val="004B139E"/>
    <w:rsid w:val="004B1FD5"/>
    <w:rsid w:val="004B2C3C"/>
    <w:rsid w:val="004B2D62"/>
    <w:rsid w:val="004B2EB3"/>
    <w:rsid w:val="004B384F"/>
    <w:rsid w:val="004B3F74"/>
    <w:rsid w:val="004B76A1"/>
    <w:rsid w:val="004C1279"/>
    <w:rsid w:val="004C34BA"/>
    <w:rsid w:val="004C4396"/>
    <w:rsid w:val="004C6A81"/>
    <w:rsid w:val="004C7C9A"/>
    <w:rsid w:val="004C7E1B"/>
    <w:rsid w:val="004D20C3"/>
    <w:rsid w:val="004D3CD1"/>
    <w:rsid w:val="004D42C3"/>
    <w:rsid w:val="004D4644"/>
    <w:rsid w:val="004D4C31"/>
    <w:rsid w:val="004D556A"/>
    <w:rsid w:val="004D5AD8"/>
    <w:rsid w:val="004E07AE"/>
    <w:rsid w:val="004E10A2"/>
    <w:rsid w:val="004E2017"/>
    <w:rsid w:val="004E2D54"/>
    <w:rsid w:val="004E40EE"/>
    <w:rsid w:val="004E52CC"/>
    <w:rsid w:val="004F000E"/>
    <w:rsid w:val="004F0FCC"/>
    <w:rsid w:val="004F2D11"/>
    <w:rsid w:val="004F64F3"/>
    <w:rsid w:val="004F68BD"/>
    <w:rsid w:val="0050012D"/>
    <w:rsid w:val="00501BD0"/>
    <w:rsid w:val="005052D8"/>
    <w:rsid w:val="00507C8D"/>
    <w:rsid w:val="00507ECD"/>
    <w:rsid w:val="00513E74"/>
    <w:rsid w:val="0051579B"/>
    <w:rsid w:val="00515DB2"/>
    <w:rsid w:val="005170EC"/>
    <w:rsid w:val="0052122B"/>
    <w:rsid w:val="00521E6C"/>
    <w:rsid w:val="005225FE"/>
    <w:rsid w:val="005246E3"/>
    <w:rsid w:val="00525928"/>
    <w:rsid w:val="00525D40"/>
    <w:rsid w:val="0052613B"/>
    <w:rsid w:val="00531330"/>
    <w:rsid w:val="0053151F"/>
    <w:rsid w:val="0053317A"/>
    <w:rsid w:val="00534FFE"/>
    <w:rsid w:val="0054157B"/>
    <w:rsid w:val="00541D90"/>
    <w:rsid w:val="00542E25"/>
    <w:rsid w:val="00551FE2"/>
    <w:rsid w:val="00555656"/>
    <w:rsid w:val="00555C8D"/>
    <w:rsid w:val="0055628D"/>
    <w:rsid w:val="005649F1"/>
    <w:rsid w:val="00564C9D"/>
    <w:rsid w:val="005650CE"/>
    <w:rsid w:val="00567739"/>
    <w:rsid w:val="005728A3"/>
    <w:rsid w:val="00574561"/>
    <w:rsid w:val="0058353E"/>
    <w:rsid w:val="00583E4F"/>
    <w:rsid w:val="005853DD"/>
    <w:rsid w:val="00586D15"/>
    <w:rsid w:val="00587659"/>
    <w:rsid w:val="0059550E"/>
    <w:rsid w:val="00595941"/>
    <w:rsid w:val="005A0112"/>
    <w:rsid w:val="005A0465"/>
    <w:rsid w:val="005A0AC5"/>
    <w:rsid w:val="005A172C"/>
    <w:rsid w:val="005A335C"/>
    <w:rsid w:val="005A4984"/>
    <w:rsid w:val="005A7566"/>
    <w:rsid w:val="005B0D92"/>
    <w:rsid w:val="005B1486"/>
    <w:rsid w:val="005B2F92"/>
    <w:rsid w:val="005C0236"/>
    <w:rsid w:val="005C17DD"/>
    <w:rsid w:val="005C3A59"/>
    <w:rsid w:val="005C53E9"/>
    <w:rsid w:val="005D0560"/>
    <w:rsid w:val="005D0D10"/>
    <w:rsid w:val="005D1669"/>
    <w:rsid w:val="005D191A"/>
    <w:rsid w:val="005D3567"/>
    <w:rsid w:val="005D46D9"/>
    <w:rsid w:val="005E1930"/>
    <w:rsid w:val="005E1E69"/>
    <w:rsid w:val="005E3385"/>
    <w:rsid w:val="005E3B99"/>
    <w:rsid w:val="005E4B43"/>
    <w:rsid w:val="005E66B5"/>
    <w:rsid w:val="005E70A1"/>
    <w:rsid w:val="005E7727"/>
    <w:rsid w:val="005F2E98"/>
    <w:rsid w:val="005F5489"/>
    <w:rsid w:val="005F7CB7"/>
    <w:rsid w:val="00601A76"/>
    <w:rsid w:val="00603241"/>
    <w:rsid w:val="006054F8"/>
    <w:rsid w:val="006063EA"/>
    <w:rsid w:val="0061050F"/>
    <w:rsid w:val="0061078A"/>
    <w:rsid w:val="00612419"/>
    <w:rsid w:val="00613C50"/>
    <w:rsid w:val="00616852"/>
    <w:rsid w:val="00625714"/>
    <w:rsid w:val="0062712D"/>
    <w:rsid w:val="00627B9B"/>
    <w:rsid w:val="00630AC3"/>
    <w:rsid w:val="00633591"/>
    <w:rsid w:val="006353E8"/>
    <w:rsid w:val="006354BB"/>
    <w:rsid w:val="00643C3E"/>
    <w:rsid w:val="00645154"/>
    <w:rsid w:val="0064559E"/>
    <w:rsid w:val="00646C72"/>
    <w:rsid w:val="00647A7C"/>
    <w:rsid w:val="00655717"/>
    <w:rsid w:val="006601D5"/>
    <w:rsid w:val="006669AB"/>
    <w:rsid w:val="00673019"/>
    <w:rsid w:val="006758BF"/>
    <w:rsid w:val="00681E45"/>
    <w:rsid w:val="00682F49"/>
    <w:rsid w:val="00697A6A"/>
    <w:rsid w:val="006A6ADB"/>
    <w:rsid w:val="006B1AC7"/>
    <w:rsid w:val="006B2E9D"/>
    <w:rsid w:val="006B3155"/>
    <w:rsid w:val="006B321C"/>
    <w:rsid w:val="006B48F9"/>
    <w:rsid w:val="006B5058"/>
    <w:rsid w:val="006C4737"/>
    <w:rsid w:val="006C6D9A"/>
    <w:rsid w:val="006C7377"/>
    <w:rsid w:val="006C7F8C"/>
    <w:rsid w:val="006D20CA"/>
    <w:rsid w:val="006E1175"/>
    <w:rsid w:val="006E14B0"/>
    <w:rsid w:val="006E269A"/>
    <w:rsid w:val="006E4B53"/>
    <w:rsid w:val="006E5065"/>
    <w:rsid w:val="006E52B9"/>
    <w:rsid w:val="006E650E"/>
    <w:rsid w:val="006F5E6C"/>
    <w:rsid w:val="007000B7"/>
    <w:rsid w:val="007015C7"/>
    <w:rsid w:val="007020AC"/>
    <w:rsid w:val="00703590"/>
    <w:rsid w:val="00713560"/>
    <w:rsid w:val="00713687"/>
    <w:rsid w:val="00717DB1"/>
    <w:rsid w:val="00720374"/>
    <w:rsid w:val="0072301A"/>
    <w:rsid w:val="007252F1"/>
    <w:rsid w:val="00725ADD"/>
    <w:rsid w:val="00727220"/>
    <w:rsid w:val="00730168"/>
    <w:rsid w:val="00730362"/>
    <w:rsid w:val="0073103B"/>
    <w:rsid w:val="00733ED8"/>
    <w:rsid w:val="00735B44"/>
    <w:rsid w:val="00737385"/>
    <w:rsid w:val="00743C1D"/>
    <w:rsid w:val="00746070"/>
    <w:rsid w:val="00750D24"/>
    <w:rsid w:val="007539C1"/>
    <w:rsid w:val="00754A3A"/>
    <w:rsid w:val="0076136C"/>
    <w:rsid w:val="00764D64"/>
    <w:rsid w:val="007672D0"/>
    <w:rsid w:val="00770E96"/>
    <w:rsid w:val="00772490"/>
    <w:rsid w:val="0077313D"/>
    <w:rsid w:val="007734EE"/>
    <w:rsid w:val="00774EE6"/>
    <w:rsid w:val="0077690D"/>
    <w:rsid w:val="00776B77"/>
    <w:rsid w:val="00786E93"/>
    <w:rsid w:val="00787015"/>
    <w:rsid w:val="00790723"/>
    <w:rsid w:val="00790F65"/>
    <w:rsid w:val="007927CE"/>
    <w:rsid w:val="00792C0C"/>
    <w:rsid w:val="007961D8"/>
    <w:rsid w:val="00796BEC"/>
    <w:rsid w:val="007A370F"/>
    <w:rsid w:val="007A52BD"/>
    <w:rsid w:val="007A7DB3"/>
    <w:rsid w:val="007B45F2"/>
    <w:rsid w:val="007B7074"/>
    <w:rsid w:val="007B70B4"/>
    <w:rsid w:val="007C0269"/>
    <w:rsid w:val="007C165E"/>
    <w:rsid w:val="007C24D2"/>
    <w:rsid w:val="007C5908"/>
    <w:rsid w:val="007C6DFA"/>
    <w:rsid w:val="007D1A57"/>
    <w:rsid w:val="007D2C8E"/>
    <w:rsid w:val="007D2E6A"/>
    <w:rsid w:val="007D313F"/>
    <w:rsid w:val="007D5FCE"/>
    <w:rsid w:val="007D6BBD"/>
    <w:rsid w:val="007D74BA"/>
    <w:rsid w:val="007D753F"/>
    <w:rsid w:val="007E4122"/>
    <w:rsid w:val="007E4A98"/>
    <w:rsid w:val="007E6781"/>
    <w:rsid w:val="007E6C20"/>
    <w:rsid w:val="007F0899"/>
    <w:rsid w:val="007F27B4"/>
    <w:rsid w:val="007F2D98"/>
    <w:rsid w:val="007F32EF"/>
    <w:rsid w:val="007F46B3"/>
    <w:rsid w:val="007F7F4E"/>
    <w:rsid w:val="008027D0"/>
    <w:rsid w:val="00803D78"/>
    <w:rsid w:val="00805B0C"/>
    <w:rsid w:val="00807ACC"/>
    <w:rsid w:val="00810DB0"/>
    <w:rsid w:val="00814AD7"/>
    <w:rsid w:val="008162B3"/>
    <w:rsid w:val="0081695D"/>
    <w:rsid w:val="00831982"/>
    <w:rsid w:val="008331AB"/>
    <w:rsid w:val="00835A8B"/>
    <w:rsid w:val="00836622"/>
    <w:rsid w:val="00843EC7"/>
    <w:rsid w:val="008451F6"/>
    <w:rsid w:val="00845515"/>
    <w:rsid w:val="00847CD0"/>
    <w:rsid w:val="0085133C"/>
    <w:rsid w:val="00853C24"/>
    <w:rsid w:val="00855BCE"/>
    <w:rsid w:val="00856608"/>
    <w:rsid w:val="008603BB"/>
    <w:rsid w:val="00861581"/>
    <w:rsid w:val="00862527"/>
    <w:rsid w:val="008657D6"/>
    <w:rsid w:val="008668B6"/>
    <w:rsid w:val="00874D40"/>
    <w:rsid w:val="00876378"/>
    <w:rsid w:val="00890945"/>
    <w:rsid w:val="00890BB2"/>
    <w:rsid w:val="00893140"/>
    <w:rsid w:val="00893372"/>
    <w:rsid w:val="00893BD6"/>
    <w:rsid w:val="00896257"/>
    <w:rsid w:val="008A0232"/>
    <w:rsid w:val="008A333F"/>
    <w:rsid w:val="008A35EB"/>
    <w:rsid w:val="008A415E"/>
    <w:rsid w:val="008B56E4"/>
    <w:rsid w:val="008B72EE"/>
    <w:rsid w:val="008C0AC8"/>
    <w:rsid w:val="008C323D"/>
    <w:rsid w:val="008D09E4"/>
    <w:rsid w:val="008D4DE9"/>
    <w:rsid w:val="008D619D"/>
    <w:rsid w:val="008D629F"/>
    <w:rsid w:val="008D688D"/>
    <w:rsid w:val="008E0444"/>
    <w:rsid w:val="008E1A8D"/>
    <w:rsid w:val="008E22E8"/>
    <w:rsid w:val="008E3812"/>
    <w:rsid w:val="008E5087"/>
    <w:rsid w:val="008E53BA"/>
    <w:rsid w:val="008E5F32"/>
    <w:rsid w:val="008F56B6"/>
    <w:rsid w:val="008F5AE3"/>
    <w:rsid w:val="00902166"/>
    <w:rsid w:val="009048F0"/>
    <w:rsid w:val="009059C7"/>
    <w:rsid w:val="00907B6A"/>
    <w:rsid w:val="009104E2"/>
    <w:rsid w:val="00910850"/>
    <w:rsid w:val="0091187A"/>
    <w:rsid w:val="009119EA"/>
    <w:rsid w:val="00913685"/>
    <w:rsid w:val="00914F31"/>
    <w:rsid w:val="00916660"/>
    <w:rsid w:val="0092024F"/>
    <w:rsid w:val="00922F78"/>
    <w:rsid w:val="009259F8"/>
    <w:rsid w:val="00925FEE"/>
    <w:rsid w:val="0092621D"/>
    <w:rsid w:val="00926BF1"/>
    <w:rsid w:val="009306D9"/>
    <w:rsid w:val="00935D1B"/>
    <w:rsid w:val="0093797C"/>
    <w:rsid w:val="00937A48"/>
    <w:rsid w:val="00942FC8"/>
    <w:rsid w:val="00944242"/>
    <w:rsid w:val="0094504F"/>
    <w:rsid w:val="00946C99"/>
    <w:rsid w:val="0094796B"/>
    <w:rsid w:val="00950F8A"/>
    <w:rsid w:val="00954BD1"/>
    <w:rsid w:val="009605F1"/>
    <w:rsid w:val="00961859"/>
    <w:rsid w:val="009628D3"/>
    <w:rsid w:val="00962E5E"/>
    <w:rsid w:val="0096359C"/>
    <w:rsid w:val="00966065"/>
    <w:rsid w:val="009664CF"/>
    <w:rsid w:val="00966DD2"/>
    <w:rsid w:val="00970384"/>
    <w:rsid w:val="009712C4"/>
    <w:rsid w:val="0097209D"/>
    <w:rsid w:val="0097283A"/>
    <w:rsid w:val="00973C3B"/>
    <w:rsid w:val="009741D3"/>
    <w:rsid w:val="009800E3"/>
    <w:rsid w:val="009821AF"/>
    <w:rsid w:val="009849DF"/>
    <w:rsid w:val="00986192"/>
    <w:rsid w:val="0099017E"/>
    <w:rsid w:val="009907EA"/>
    <w:rsid w:val="00993A28"/>
    <w:rsid w:val="009955E5"/>
    <w:rsid w:val="009958F8"/>
    <w:rsid w:val="009A1D2E"/>
    <w:rsid w:val="009A2C61"/>
    <w:rsid w:val="009A3B72"/>
    <w:rsid w:val="009C1F15"/>
    <w:rsid w:val="009C3DC4"/>
    <w:rsid w:val="009C4105"/>
    <w:rsid w:val="009C43C1"/>
    <w:rsid w:val="009D0F19"/>
    <w:rsid w:val="009D1434"/>
    <w:rsid w:val="009D20EE"/>
    <w:rsid w:val="009D299D"/>
    <w:rsid w:val="009D2BB1"/>
    <w:rsid w:val="009D7CA4"/>
    <w:rsid w:val="009E6222"/>
    <w:rsid w:val="009E74AC"/>
    <w:rsid w:val="009E7C48"/>
    <w:rsid w:val="009F09A8"/>
    <w:rsid w:val="009F1723"/>
    <w:rsid w:val="009F4715"/>
    <w:rsid w:val="00A0090B"/>
    <w:rsid w:val="00A00CE4"/>
    <w:rsid w:val="00A010D2"/>
    <w:rsid w:val="00A02361"/>
    <w:rsid w:val="00A03937"/>
    <w:rsid w:val="00A05FA0"/>
    <w:rsid w:val="00A07F15"/>
    <w:rsid w:val="00A11186"/>
    <w:rsid w:val="00A12696"/>
    <w:rsid w:val="00A13589"/>
    <w:rsid w:val="00A166C2"/>
    <w:rsid w:val="00A206A6"/>
    <w:rsid w:val="00A24592"/>
    <w:rsid w:val="00A278F4"/>
    <w:rsid w:val="00A30642"/>
    <w:rsid w:val="00A32290"/>
    <w:rsid w:val="00A330B7"/>
    <w:rsid w:val="00A37DC5"/>
    <w:rsid w:val="00A44423"/>
    <w:rsid w:val="00A44808"/>
    <w:rsid w:val="00A50227"/>
    <w:rsid w:val="00A50A4B"/>
    <w:rsid w:val="00A53196"/>
    <w:rsid w:val="00A5330F"/>
    <w:rsid w:val="00A53DD0"/>
    <w:rsid w:val="00A65174"/>
    <w:rsid w:val="00A655DB"/>
    <w:rsid w:val="00A65AAF"/>
    <w:rsid w:val="00A65E64"/>
    <w:rsid w:val="00A66BD2"/>
    <w:rsid w:val="00A70CB8"/>
    <w:rsid w:val="00A7384E"/>
    <w:rsid w:val="00A74CC9"/>
    <w:rsid w:val="00A80F11"/>
    <w:rsid w:val="00A815D9"/>
    <w:rsid w:val="00A81A6D"/>
    <w:rsid w:val="00A82796"/>
    <w:rsid w:val="00A838C8"/>
    <w:rsid w:val="00A86361"/>
    <w:rsid w:val="00A91A54"/>
    <w:rsid w:val="00A93243"/>
    <w:rsid w:val="00A9752C"/>
    <w:rsid w:val="00AA0246"/>
    <w:rsid w:val="00AA2ABC"/>
    <w:rsid w:val="00AA65E4"/>
    <w:rsid w:val="00AB433F"/>
    <w:rsid w:val="00AC0AA6"/>
    <w:rsid w:val="00AD2E38"/>
    <w:rsid w:val="00AD48CB"/>
    <w:rsid w:val="00AE1782"/>
    <w:rsid w:val="00AF2C19"/>
    <w:rsid w:val="00AF32E9"/>
    <w:rsid w:val="00AF5ABF"/>
    <w:rsid w:val="00AF68F9"/>
    <w:rsid w:val="00AF6F8F"/>
    <w:rsid w:val="00B007D8"/>
    <w:rsid w:val="00B03B7B"/>
    <w:rsid w:val="00B03F5B"/>
    <w:rsid w:val="00B06D3C"/>
    <w:rsid w:val="00B1126B"/>
    <w:rsid w:val="00B1176C"/>
    <w:rsid w:val="00B1531F"/>
    <w:rsid w:val="00B239BE"/>
    <w:rsid w:val="00B23F48"/>
    <w:rsid w:val="00B2411E"/>
    <w:rsid w:val="00B2433A"/>
    <w:rsid w:val="00B24855"/>
    <w:rsid w:val="00B26589"/>
    <w:rsid w:val="00B27565"/>
    <w:rsid w:val="00B2756B"/>
    <w:rsid w:val="00B3158E"/>
    <w:rsid w:val="00B3400E"/>
    <w:rsid w:val="00B361D1"/>
    <w:rsid w:val="00B37A11"/>
    <w:rsid w:val="00B431C5"/>
    <w:rsid w:val="00B434D1"/>
    <w:rsid w:val="00B43539"/>
    <w:rsid w:val="00B5067C"/>
    <w:rsid w:val="00B50F81"/>
    <w:rsid w:val="00B527C1"/>
    <w:rsid w:val="00B53F5D"/>
    <w:rsid w:val="00B55E88"/>
    <w:rsid w:val="00B566DA"/>
    <w:rsid w:val="00B6042D"/>
    <w:rsid w:val="00B61109"/>
    <w:rsid w:val="00B6254C"/>
    <w:rsid w:val="00B62DBC"/>
    <w:rsid w:val="00B62EC5"/>
    <w:rsid w:val="00B6399A"/>
    <w:rsid w:val="00B65416"/>
    <w:rsid w:val="00B65A89"/>
    <w:rsid w:val="00B71273"/>
    <w:rsid w:val="00B76D5C"/>
    <w:rsid w:val="00B82FF6"/>
    <w:rsid w:val="00B84797"/>
    <w:rsid w:val="00B8570D"/>
    <w:rsid w:val="00B85BF1"/>
    <w:rsid w:val="00B86E76"/>
    <w:rsid w:val="00B915CE"/>
    <w:rsid w:val="00B94900"/>
    <w:rsid w:val="00B95B6C"/>
    <w:rsid w:val="00B97A4F"/>
    <w:rsid w:val="00BA07B1"/>
    <w:rsid w:val="00BA3C1A"/>
    <w:rsid w:val="00BA3FB1"/>
    <w:rsid w:val="00BA4359"/>
    <w:rsid w:val="00BA6887"/>
    <w:rsid w:val="00BB0B21"/>
    <w:rsid w:val="00BB1CB5"/>
    <w:rsid w:val="00BB5F7F"/>
    <w:rsid w:val="00BC6AAA"/>
    <w:rsid w:val="00BC6E1B"/>
    <w:rsid w:val="00BC7459"/>
    <w:rsid w:val="00BD0BFA"/>
    <w:rsid w:val="00BD23E9"/>
    <w:rsid w:val="00BD67DC"/>
    <w:rsid w:val="00BE07C3"/>
    <w:rsid w:val="00BE4B15"/>
    <w:rsid w:val="00BE55F1"/>
    <w:rsid w:val="00BF3ADD"/>
    <w:rsid w:val="00C011EB"/>
    <w:rsid w:val="00C03418"/>
    <w:rsid w:val="00C0468B"/>
    <w:rsid w:val="00C13788"/>
    <w:rsid w:val="00C15A67"/>
    <w:rsid w:val="00C16295"/>
    <w:rsid w:val="00C257FE"/>
    <w:rsid w:val="00C262AA"/>
    <w:rsid w:val="00C26DE8"/>
    <w:rsid w:val="00C372B5"/>
    <w:rsid w:val="00C4062D"/>
    <w:rsid w:val="00C42441"/>
    <w:rsid w:val="00C430A6"/>
    <w:rsid w:val="00C43417"/>
    <w:rsid w:val="00C45958"/>
    <w:rsid w:val="00C459A8"/>
    <w:rsid w:val="00C46839"/>
    <w:rsid w:val="00C52CCA"/>
    <w:rsid w:val="00C53042"/>
    <w:rsid w:val="00C533EF"/>
    <w:rsid w:val="00C53769"/>
    <w:rsid w:val="00C64393"/>
    <w:rsid w:val="00C65578"/>
    <w:rsid w:val="00C67582"/>
    <w:rsid w:val="00C73108"/>
    <w:rsid w:val="00C74B4A"/>
    <w:rsid w:val="00C77480"/>
    <w:rsid w:val="00C77B9A"/>
    <w:rsid w:val="00C8005F"/>
    <w:rsid w:val="00C9041E"/>
    <w:rsid w:val="00C91552"/>
    <w:rsid w:val="00C9189E"/>
    <w:rsid w:val="00C92DAA"/>
    <w:rsid w:val="00C92EA9"/>
    <w:rsid w:val="00C944AB"/>
    <w:rsid w:val="00C94B95"/>
    <w:rsid w:val="00C95D98"/>
    <w:rsid w:val="00CA0324"/>
    <w:rsid w:val="00CA09F7"/>
    <w:rsid w:val="00CA2FA8"/>
    <w:rsid w:val="00CA61BC"/>
    <w:rsid w:val="00CA7440"/>
    <w:rsid w:val="00CB0249"/>
    <w:rsid w:val="00CB12B9"/>
    <w:rsid w:val="00CC4928"/>
    <w:rsid w:val="00CD5B67"/>
    <w:rsid w:val="00CD6246"/>
    <w:rsid w:val="00CE0738"/>
    <w:rsid w:val="00CE103F"/>
    <w:rsid w:val="00CE57AE"/>
    <w:rsid w:val="00CE7061"/>
    <w:rsid w:val="00CF5E59"/>
    <w:rsid w:val="00D00771"/>
    <w:rsid w:val="00D06099"/>
    <w:rsid w:val="00D07D9E"/>
    <w:rsid w:val="00D11903"/>
    <w:rsid w:val="00D13D74"/>
    <w:rsid w:val="00D15247"/>
    <w:rsid w:val="00D168A2"/>
    <w:rsid w:val="00D16DF9"/>
    <w:rsid w:val="00D232E0"/>
    <w:rsid w:val="00D23306"/>
    <w:rsid w:val="00D24AA8"/>
    <w:rsid w:val="00D25A51"/>
    <w:rsid w:val="00D37C22"/>
    <w:rsid w:val="00D417E7"/>
    <w:rsid w:val="00D4188A"/>
    <w:rsid w:val="00D447D3"/>
    <w:rsid w:val="00D46547"/>
    <w:rsid w:val="00D51B87"/>
    <w:rsid w:val="00D51E7C"/>
    <w:rsid w:val="00D51F95"/>
    <w:rsid w:val="00D5285B"/>
    <w:rsid w:val="00D53651"/>
    <w:rsid w:val="00D60C71"/>
    <w:rsid w:val="00D6223F"/>
    <w:rsid w:val="00D62E37"/>
    <w:rsid w:val="00D63589"/>
    <w:rsid w:val="00D70B47"/>
    <w:rsid w:val="00D71DF0"/>
    <w:rsid w:val="00D84452"/>
    <w:rsid w:val="00D86138"/>
    <w:rsid w:val="00D874FA"/>
    <w:rsid w:val="00D900C5"/>
    <w:rsid w:val="00D931DB"/>
    <w:rsid w:val="00D95DE0"/>
    <w:rsid w:val="00DA0556"/>
    <w:rsid w:val="00DA0A5F"/>
    <w:rsid w:val="00DA4D6A"/>
    <w:rsid w:val="00DA6707"/>
    <w:rsid w:val="00DB03F4"/>
    <w:rsid w:val="00DB44E4"/>
    <w:rsid w:val="00DB6CE4"/>
    <w:rsid w:val="00DC0A13"/>
    <w:rsid w:val="00DC28EC"/>
    <w:rsid w:val="00DC4F68"/>
    <w:rsid w:val="00DC6708"/>
    <w:rsid w:val="00DD0ADB"/>
    <w:rsid w:val="00DD0BB8"/>
    <w:rsid w:val="00DD4864"/>
    <w:rsid w:val="00DD6B90"/>
    <w:rsid w:val="00DE49F2"/>
    <w:rsid w:val="00DE4DD7"/>
    <w:rsid w:val="00DE7004"/>
    <w:rsid w:val="00DE7F13"/>
    <w:rsid w:val="00DF1A60"/>
    <w:rsid w:val="00DF23C4"/>
    <w:rsid w:val="00DF3A5A"/>
    <w:rsid w:val="00DF3E23"/>
    <w:rsid w:val="00DF4127"/>
    <w:rsid w:val="00E001F0"/>
    <w:rsid w:val="00E036DC"/>
    <w:rsid w:val="00E06CFB"/>
    <w:rsid w:val="00E06FD2"/>
    <w:rsid w:val="00E12CED"/>
    <w:rsid w:val="00E16B0E"/>
    <w:rsid w:val="00E25A44"/>
    <w:rsid w:val="00E26F18"/>
    <w:rsid w:val="00E274CB"/>
    <w:rsid w:val="00E32F68"/>
    <w:rsid w:val="00E334A2"/>
    <w:rsid w:val="00E44E23"/>
    <w:rsid w:val="00E45D52"/>
    <w:rsid w:val="00E507DF"/>
    <w:rsid w:val="00E50BB0"/>
    <w:rsid w:val="00E51291"/>
    <w:rsid w:val="00E532A2"/>
    <w:rsid w:val="00E61CE3"/>
    <w:rsid w:val="00E61FF4"/>
    <w:rsid w:val="00E62F29"/>
    <w:rsid w:val="00E641A8"/>
    <w:rsid w:val="00E6447A"/>
    <w:rsid w:val="00E7131E"/>
    <w:rsid w:val="00E7218A"/>
    <w:rsid w:val="00E72950"/>
    <w:rsid w:val="00E75A0D"/>
    <w:rsid w:val="00E75FF4"/>
    <w:rsid w:val="00E80051"/>
    <w:rsid w:val="00E83751"/>
    <w:rsid w:val="00E83D1A"/>
    <w:rsid w:val="00E86FA6"/>
    <w:rsid w:val="00E8724F"/>
    <w:rsid w:val="00E90C2B"/>
    <w:rsid w:val="00E913CB"/>
    <w:rsid w:val="00E92BE0"/>
    <w:rsid w:val="00E93706"/>
    <w:rsid w:val="00E95CEA"/>
    <w:rsid w:val="00E96EE7"/>
    <w:rsid w:val="00E97A16"/>
    <w:rsid w:val="00E97E3B"/>
    <w:rsid w:val="00EA1153"/>
    <w:rsid w:val="00EA52BF"/>
    <w:rsid w:val="00EA6C89"/>
    <w:rsid w:val="00EA79A3"/>
    <w:rsid w:val="00EB0C33"/>
    <w:rsid w:val="00EB1CA1"/>
    <w:rsid w:val="00EB32F4"/>
    <w:rsid w:val="00EB3467"/>
    <w:rsid w:val="00EB3510"/>
    <w:rsid w:val="00EB497C"/>
    <w:rsid w:val="00EB5EB9"/>
    <w:rsid w:val="00EB6B9D"/>
    <w:rsid w:val="00EC0129"/>
    <w:rsid w:val="00EC1573"/>
    <w:rsid w:val="00EC469B"/>
    <w:rsid w:val="00ED1DBD"/>
    <w:rsid w:val="00ED2C60"/>
    <w:rsid w:val="00ED6644"/>
    <w:rsid w:val="00EE0DF1"/>
    <w:rsid w:val="00EE3663"/>
    <w:rsid w:val="00EE4ACD"/>
    <w:rsid w:val="00EF60CC"/>
    <w:rsid w:val="00EF6ED7"/>
    <w:rsid w:val="00EF79FA"/>
    <w:rsid w:val="00F02E97"/>
    <w:rsid w:val="00F035D5"/>
    <w:rsid w:val="00F03C46"/>
    <w:rsid w:val="00F053D7"/>
    <w:rsid w:val="00F05977"/>
    <w:rsid w:val="00F07171"/>
    <w:rsid w:val="00F11F39"/>
    <w:rsid w:val="00F1242C"/>
    <w:rsid w:val="00F137B1"/>
    <w:rsid w:val="00F152DD"/>
    <w:rsid w:val="00F20FA2"/>
    <w:rsid w:val="00F2106A"/>
    <w:rsid w:val="00F212BE"/>
    <w:rsid w:val="00F23672"/>
    <w:rsid w:val="00F24193"/>
    <w:rsid w:val="00F2652A"/>
    <w:rsid w:val="00F27499"/>
    <w:rsid w:val="00F3169D"/>
    <w:rsid w:val="00F3745C"/>
    <w:rsid w:val="00F4287F"/>
    <w:rsid w:val="00F45873"/>
    <w:rsid w:val="00F46386"/>
    <w:rsid w:val="00F50C75"/>
    <w:rsid w:val="00F50E1C"/>
    <w:rsid w:val="00F53A63"/>
    <w:rsid w:val="00F53EF1"/>
    <w:rsid w:val="00F54E65"/>
    <w:rsid w:val="00F573BC"/>
    <w:rsid w:val="00F65157"/>
    <w:rsid w:val="00F7168A"/>
    <w:rsid w:val="00F7267F"/>
    <w:rsid w:val="00F72D5B"/>
    <w:rsid w:val="00F74A78"/>
    <w:rsid w:val="00F74E66"/>
    <w:rsid w:val="00F7762E"/>
    <w:rsid w:val="00F77B0A"/>
    <w:rsid w:val="00F81755"/>
    <w:rsid w:val="00F819E5"/>
    <w:rsid w:val="00F837BB"/>
    <w:rsid w:val="00F83C18"/>
    <w:rsid w:val="00F84453"/>
    <w:rsid w:val="00F8737F"/>
    <w:rsid w:val="00F94E42"/>
    <w:rsid w:val="00F95292"/>
    <w:rsid w:val="00F961B9"/>
    <w:rsid w:val="00F97F87"/>
    <w:rsid w:val="00FA109C"/>
    <w:rsid w:val="00FA3363"/>
    <w:rsid w:val="00FA7F86"/>
    <w:rsid w:val="00FB101C"/>
    <w:rsid w:val="00FB24D0"/>
    <w:rsid w:val="00FB2C70"/>
    <w:rsid w:val="00FC1222"/>
    <w:rsid w:val="00FC28DB"/>
    <w:rsid w:val="00FC345C"/>
    <w:rsid w:val="00FD2A19"/>
    <w:rsid w:val="00FD486D"/>
    <w:rsid w:val="00FD54B1"/>
    <w:rsid w:val="00FD6BBD"/>
    <w:rsid w:val="00FD6C39"/>
    <w:rsid w:val="00FE24C3"/>
    <w:rsid w:val="00FE32C0"/>
    <w:rsid w:val="00FE4C44"/>
    <w:rsid w:val="00FF0EAB"/>
    <w:rsid w:val="00FF2FC1"/>
    <w:rsid w:val="00FF3C00"/>
    <w:rsid w:val="00FF496E"/>
    <w:rsid w:val="00FF53C7"/>
    <w:rsid w:val="00FF57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docId w15:val="{B8E45821-0D88-48DE-9EF4-1BD43584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622A9"/>
    <w:pPr>
      <w:keepNext/>
      <w:keepLines/>
      <w:pageBreakBefore/>
      <w:numPr>
        <w:numId w:val="1"/>
      </w:numPr>
      <w:pBdr>
        <w:bottom w:val="single" w:sz="12" w:space="1" w:color="548DD4" w:themeColor="text2" w:themeTint="99"/>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4A2"/>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66"/>
  </w:style>
  <w:style w:type="paragraph" w:styleId="Footer">
    <w:name w:val="footer"/>
    <w:basedOn w:val="Normal"/>
    <w:link w:val="FooterChar"/>
    <w:uiPriority w:val="99"/>
    <w:unhideWhenUsed/>
    <w:rsid w:val="00F7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66"/>
  </w:style>
  <w:style w:type="paragraph" w:styleId="BalloonText">
    <w:name w:val="Balloon Text"/>
    <w:basedOn w:val="Normal"/>
    <w:link w:val="BalloonTextChar"/>
    <w:uiPriority w:val="99"/>
    <w:semiHidden/>
    <w:unhideWhenUsed/>
    <w:rsid w:val="00F74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E66"/>
    <w:rPr>
      <w:rFonts w:ascii="Tahoma" w:hAnsi="Tahoma" w:cs="Tahoma"/>
      <w:sz w:val="16"/>
      <w:szCs w:val="16"/>
    </w:rPr>
  </w:style>
  <w:style w:type="table" w:styleId="TableGrid">
    <w:name w:val="Table Grid"/>
    <w:basedOn w:val="TableNormal"/>
    <w:uiPriority w:val="59"/>
    <w:rsid w:val="00DE7F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qFormat/>
    <w:rsid w:val="00646C72"/>
    <w:pPr>
      <w:spacing w:before="120" w:after="0" w:line="240" w:lineRule="auto"/>
      <w:ind w:left="1080"/>
      <w:jc w:val="both"/>
    </w:pPr>
    <w:rPr>
      <w:rFonts w:ascii="Lucida Sans Unicode" w:eastAsia="Times New Roman" w:hAnsi="Lucida Sans Unicode" w:cs="Lucida Sans Unicode"/>
      <w:sz w:val="20"/>
    </w:rPr>
  </w:style>
  <w:style w:type="character" w:customStyle="1" w:styleId="NoSpacingChar">
    <w:name w:val="No Spacing Char"/>
    <w:basedOn w:val="DefaultParagraphFont"/>
    <w:link w:val="NoSpacing"/>
    <w:locked/>
    <w:rsid w:val="00646C72"/>
    <w:rPr>
      <w:rFonts w:ascii="Lucida Sans Unicode" w:eastAsia="Times New Roman" w:hAnsi="Lucida Sans Unicode" w:cs="Lucida Sans Unicode"/>
      <w:sz w:val="20"/>
    </w:rPr>
  </w:style>
  <w:style w:type="paragraph" w:customStyle="1" w:styleId="Style1">
    <w:name w:val="Style1"/>
    <w:autoRedefine/>
    <w:rsid w:val="007C24D2"/>
    <w:pPr>
      <w:framePr w:hSpace="187" w:wrap="around" w:vAnchor="page" w:hAnchor="margin" w:xAlign="center" w:y="5611"/>
    </w:pPr>
    <w:rPr>
      <w:rFonts w:ascii="Segoe UI" w:eastAsia="Times New Roman" w:hAnsi="Segoe UI" w:cs="Segoe UI"/>
      <w:bCs/>
      <w:color w:val="4F81BD"/>
      <w:sz w:val="72"/>
      <w:szCs w:val="24"/>
    </w:rPr>
  </w:style>
  <w:style w:type="paragraph" w:customStyle="1" w:styleId="Style2">
    <w:name w:val="Style2"/>
    <w:autoRedefine/>
    <w:rsid w:val="00646C72"/>
    <w:pPr>
      <w:framePr w:hSpace="187" w:wrap="around" w:hAnchor="margin" w:xAlign="center" w:y="2881"/>
    </w:pPr>
    <w:rPr>
      <w:rFonts w:ascii="Calibri" w:eastAsia="Times New Roman" w:hAnsi="Calibri" w:cs="Times New Roman"/>
      <w:color w:val="4F81BD"/>
      <w:sz w:val="24"/>
    </w:rPr>
  </w:style>
  <w:style w:type="character" w:customStyle="1" w:styleId="Heading1Char">
    <w:name w:val="Heading 1 Char"/>
    <w:basedOn w:val="DefaultParagraphFont"/>
    <w:link w:val="Heading1"/>
    <w:uiPriority w:val="9"/>
    <w:rsid w:val="001622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D3567"/>
    <w:pPr>
      <w:spacing w:line="240" w:lineRule="auto"/>
      <w:jc w:val="both"/>
      <w:outlineLvl w:val="9"/>
    </w:pPr>
  </w:style>
  <w:style w:type="character" w:customStyle="1" w:styleId="Heading2Char">
    <w:name w:val="Heading 2 Char"/>
    <w:basedOn w:val="DefaultParagraphFont"/>
    <w:link w:val="Heading2"/>
    <w:uiPriority w:val="9"/>
    <w:rsid w:val="00E33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71AE0"/>
    <w:pPr>
      <w:spacing w:after="100"/>
    </w:pPr>
  </w:style>
  <w:style w:type="paragraph" w:styleId="TOC2">
    <w:name w:val="toc 2"/>
    <w:basedOn w:val="Normal"/>
    <w:next w:val="Normal"/>
    <w:autoRedefine/>
    <w:uiPriority w:val="39"/>
    <w:unhideWhenUsed/>
    <w:rsid w:val="00071AE0"/>
    <w:pPr>
      <w:spacing w:after="100"/>
      <w:ind w:left="220"/>
    </w:pPr>
  </w:style>
  <w:style w:type="character" w:styleId="Hyperlink">
    <w:name w:val="Hyperlink"/>
    <w:basedOn w:val="DefaultParagraphFont"/>
    <w:uiPriority w:val="99"/>
    <w:unhideWhenUsed/>
    <w:rsid w:val="00071AE0"/>
    <w:rPr>
      <w:color w:val="0000FF" w:themeColor="hyperlink"/>
      <w:u w:val="single"/>
    </w:rPr>
  </w:style>
  <w:style w:type="paragraph" w:styleId="ListParagraph">
    <w:name w:val="List Paragraph"/>
    <w:basedOn w:val="Normal"/>
    <w:uiPriority w:val="34"/>
    <w:qFormat/>
    <w:rsid w:val="00A82796"/>
    <w:pPr>
      <w:ind w:left="720"/>
      <w:contextualSpacing/>
    </w:pPr>
  </w:style>
  <w:style w:type="paragraph" w:customStyle="1" w:styleId="Style10">
    <w:name w:val="Style10"/>
    <w:basedOn w:val="Normal"/>
    <w:link w:val="Style10Char"/>
    <w:qFormat/>
    <w:rsid w:val="009104E2"/>
    <w:pPr>
      <w:spacing w:before="120" w:after="120" w:line="240" w:lineRule="auto"/>
      <w:ind w:left="1080"/>
      <w:jc w:val="both"/>
    </w:pPr>
    <w:rPr>
      <w:rFonts w:ascii="Lucida Sans Unicode" w:eastAsia="Times New Roman" w:hAnsi="Lucida Sans Unicode" w:cs="Lucida Sans Unicode"/>
      <w:sz w:val="20"/>
    </w:rPr>
  </w:style>
  <w:style w:type="character" w:customStyle="1" w:styleId="Style10Char">
    <w:name w:val="Style10 Char"/>
    <w:basedOn w:val="DefaultParagraphFont"/>
    <w:link w:val="Style10"/>
    <w:rsid w:val="009104E2"/>
    <w:rPr>
      <w:rFonts w:ascii="Lucida Sans Unicode" w:eastAsia="Times New Roman" w:hAnsi="Lucida Sans Unicode" w:cs="Lucida Sans Unicode"/>
      <w:sz w:val="20"/>
    </w:rPr>
  </w:style>
  <w:style w:type="character" w:styleId="Emphasis">
    <w:name w:val="Emphasis"/>
    <w:basedOn w:val="DefaultParagraphFont"/>
    <w:uiPriority w:val="20"/>
    <w:qFormat/>
    <w:rsid w:val="006669AB"/>
    <w:rPr>
      <w:i/>
      <w:iCs/>
    </w:rPr>
  </w:style>
  <w:style w:type="character" w:customStyle="1" w:styleId="apple-style-span">
    <w:name w:val="apple-style-span"/>
    <w:basedOn w:val="DefaultParagraphFont"/>
    <w:rsid w:val="00B43539"/>
  </w:style>
  <w:style w:type="character" w:customStyle="1" w:styleId="apple-converted-space">
    <w:name w:val="apple-converted-space"/>
    <w:basedOn w:val="DefaultParagraphFont"/>
    <w:rsid w:val="00B43539"/>
  </w:style>
  <w:style w:type="paragraph" w:styleId="Caption">
    <w:name w:val="caption"/>
    <w:basedOn w:val="Normal"/>
    <w:next w:val="Normal"/>
    <w:uiPriority w:val="35"/>
    <w:unhideWhenUsed/>
    <w:qFormat/>
    <w:rsid w:val="00E45D52"/>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B2D62"/>
    <w:rPr>
      <w:color w:val="800080" w:themeColor="followedHyperlink"/>
      <w:u w:val="single"/>
    </w:rPr>
  </w:style>
  <w:style w:type="character" w:styleId="Strong">
    <w:name w:val="Strong"/>
    <w:basedOn w:val="DefaultParagraphFont"/>
    <w:uiPriority w:val="22"/>
    <w:qFormat/>
    <w:rsid w:val="00B007D8"/>
    <w:rPr>
      <w:b/>
      <w:bCs/>
    </w:rPr>
  </w:style>
  <w:style w:type="paragraph" w:customStyle="1" w:styleId="Style3">
    <w:name w:val="Style3"/>
    <w:rsid w:val="003A22DC"/>
    <w:rPr>
      <w:rFonts w:ascii="Cambria" w:eastAsia="Times New Roman" w:hAnsi="Cambria" w:cs="Times New Roman"/>
      <w:color w:val="A6A6A6"/>
      <w:sz w:val="20"/>
    </w:rPr>
  </w:style>
  <w:style w:type="paragraph" w:styleId="Title">
    <w:name w:val="Title"/>
    <w:basedOn w:val="Normal"/>
    <w:next w:val="Normal"/>
    <w:link w:val="TitleChar"/>
    <w:uiPriority w:val="10"/>
    <w:qFormat/>
    <w:rsid w:val="00E90C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C2B"/>
    <w:rPr>
      <w:rFonts w:asciiTheme="majorHAnsi" w:eastAsiaTheme="majorEastAsia" w:hAnsiTheme="majorHAnsi" w:cstheme="majorBidi"/>
      <w:color w:val="17365D" w:themeColor="text2" w:themeShade="BF"/>
      <w:spacing w:val="5"/>
      <w:kern w:val="28"/>
      <w:sz w:val="52"/>
      <w:szCs w:val="52"/>
    </w:rPr>
  </w:style>
  <w:style w:type="paragraph" w:customStyle="1" w:styleId="Body-noindent">
    <w:name w:val="Body-no indent"/>
    <w:link w:val="Body-noindentChar"/>
    <w:rsid w:val="00BB0B21"/>
    <w:pPr>
      <w:widowControl w:val="0"/>
      <w:tabs>
        <w:tab w:val="left" w:pos="7920"/>
      </w:tabs>
      <w:spacing w:after="120" w:line="280" w:lineRule="exact"/>
      <w:ind w:right="-14"/>
    </w:pPr>
    <w:rPr>
      <w:rFonts w:ascii="Arial" w:eastAsia="Times New Roman" w:hAnsi="Arial" w:cs="Times New Roman"/>
      <w:sz w:val="19"/>
      <w:szCs w:val="20"/>
    </w:rPr>
  </w:style>
  <w:style w:type="character" w:customStyle="1" w:styleId="Body-noindentChar">
    <w:name w:val="Body-no indent Char"/>
    <w:basedOn w:val="DefaultParagraphFont"/>
    <w:link w:val="Body-noindent"/>
    <w:rsid w:val="00BB0B21"/>
    <w:rPr>
      <w:rFonts w:ascii="Arial" w:eastAsia="Times New Roman" w:hAnsi="Arial" w:cs="Times New Roman"/>
      <w:sz w:val="19"/>
      <w:szCs w:val="20"/>
    </w:rPr>
  </w:style>
  <w:style w:type="paragraph" w:customStyle="1" w:styleId="Code">
    <w:name w:val="Code"/>
    <w:basedOn w:val="Normal"/>
    <w:link w:val="CodeChar"/>
    <w:rsid w:val="002E12E8"/>
    <w:pPr>
      <w:spacing w:after="0" w:line="180" w:lineRule="exact"/>
    </w:pPr>
    <w:rPr>
      <w:rFonts w:ascii="Lucida Console" w:eastAsia="Times New Roman" w:hAnsi="Lucida Console" w:cs="Times New Roman"/>
      <w:sz w:val="18"/>
      <w:szCs w:val="20"/>
    </w:rPr>
  </w:style>
  <w:style w:type="character" w:customStyle="1" w:styleId="CodeChar">
    <w:name w:val="Code Char"/>
    <w:basedOn w:val="DefaultParagraphFont"/>
    <w:link w:val="Code"/>
    <w:rsid w:val="002E12E8"/>
    <w:rPr>
      <w:rFonts w:ascii="Lucida Console" w:eastAsia="Times New Roman" w:hAnsi="Lucida Console" w:cs="Times New Roman"/>
      <w:sz w:val="18"/>
      <w:szCs w:val="20"/>
    </w:rPr>
  </w:style>
  <w:style w:type="paragraph" w:customStyle="1" w:styleId="CSGHeading1">
    <w:name w:val="CSG_Heading1"/>
    <w:basedOn w:val="Heading2"/>
    <w:link w:val="CSGHeading1Char"/>
    <w:qFormat/>
    <w:rsid w:val="00B24855"/>
  </w:style>
  <w:style w:type="paragraph" w:customStyle="1" w:styleId="CSGHeading2">
    <w:name w:val="CSG_Heading2"/>
    <w:basedOn w:val="Heading2"/>
    <w:link w:val="CSGHeading2Char"/>
    <w:qFormat/>
    <w:rsid w:val="00B24855"/>
    <w:pPr>
      <w:numPr>
        <w:ilvl w:val="1"/>
        <w:numId w:val="3"/>
      </w:numPr>
    </w:pPr>
    <w:rPr>
      <w:sz w:val="22"/>
    </w:rPr>
  </w:style>
  <w:style w:type="character" w:customStyle="1" w:styleId="CSGHeading1Char">
    <w:name w:val="CSG_Heading1 Char"/>
    <w:basedOn w:val="Heading2Char"/>
    <w:link w:val="CSGHeading1"/>
    <w:rsid w:val="00B24855"/>
    <w:rPr>
      <w:rFonts w:asciiTheme="majorHAnsi" w:eastAsiaTheme="majorEastAsia" w:hAnsiTheme="majorHAnsi" w:cstheme="majorBidi"/>
      <w:b/>
      <w:bCs/>
      <w:color w:val="4F81BD" w:themeColor="accent1"/>
      <w:sz w:val="26"/>
      <w:szCs w:val="26"/>
    </w:rPr>
  </w:style>
  <w:style w:type="paragraph" w:customStyle="1" w:styleId="CSGHeading3">
    <w:name w:val="CSG_Heading3"/>
    <w:basedOn w:val="Heading2"/>
    <w:link w:val="CSGHeading3Char"/>
    <w:qFormat/>
    <w:rsid w:val="002B22B0"/>
    <w:pPr>
      <w:numPr>
        <w:ilvl w:val="2"/>
        <w:numId w:val="3"/>
      </w:numPr>
      <w:ind w:left="504"/>
    </w:pPr>
    <w:rPr>
      <w:sz w:val="20"/>
    </w:rPr>
  </w:style>
  <w:style w:type="character" w:customStyle="1" w:styleId="CSGHeading2Char">
    <w:name w:val="CSG_Heading2 Char"/>
    <w:basedOn w:val="Heading2Char"/>
    <w:link w:val="CSGHeading2"/>
    <w:rsid w:val="00B24855"/>
    <w:rPr>
      <w:rFonts w:asciiTheme="majorHAnsi" w:eastAsiaTheme="majorEastAsia" w:hAnsiTheme="majorHAnsi" w:cstheme="majorBidi"/>
      <w:b/>
      <w:bCs/>
      <w:color w:val="4F81BD" w:themeColor="accent1"/>
      <w:sz w:val="26"/>
      <w:szCs w:val="26"/>
    </w:rPr>
  </w:style>
  <w:style w:type="paragraph" w:customStyle="1" w:styleId="CSGParagraph">
    <w:name w:val="CSG_Paragraph"/>
    <w:basedOn w:val="Normal"/>
    <w:link w:val="CSGParagraphChar"/>
    <w:qFormat/>
    <w:rsid w:val="002B22B0"/>
    <w:rPr>
      <w:rFonts w:ascii="Arial" w:hAnsi="Arial" w:cs="Arial"/>
      <w:sz w:val="20"/>
    </w:rPr>
  </w:style>
  <w:style w:type="character" w:customStyle="1" w:styleId="CSGHeading3Char">
    <w:name w:val="CSG_Heading3 Char"/>
    <w:basedOn w:val="Heading2Char"/>
    <w:link w:val="CSGHeading3"/>
    <w:rsid w:val="002B22B0"/>
    <w:rPr>
      <w:rFonts w:asciiTheme="majorHAnsi" w:eastAsiaTheme="majorEastAsia" w:hAnsiTheme="majorHAnsi" w:cstheme="majorBidi"/>
      <w:b/>
      <w:bCs/>
      <w:color w:val="4F81BD" w:themeColor="accent1"/>
      <w:sz w:val="20"/>
      <w:szCs w:val="26"/>
    </w:rPr>
  </w:style>
  <w:style w:type="paragraph" w:customStyle="1" w:styleId="CSG6Heading1">
    <w:name w:val="CSG6_Heading1"/>
    <w:basedOn w:val="Heading2"/>
    <w:link w:val="CSG6Heading1Char"/>
    <w:qFormat/>
    <w:rsid w:val="00746070"/>
    <w:pPr>
      <w:numPr>
        <w:ilvl w:val="1"/>
        <w:numId w:val="10"/>
      </w:numPr>
      <w:ind w:left="432"/>
    </w:pPr>
  </w:style>
  <w:style w:type="character" w:customStyle="1" w:styleId="CSGParagraphChar">
    <w:name w:val="CSG_Paragraph Char"/>
    <w:basedOn w:val="DefaultParagraphFont"/>
    <w:link w:val="CSGParagraph"/>
    <w:rsid w:val="002B22B0"/>
    <w:rPr>
      <w:rFonts w:ascii="Arial" w:hAnsi="Arial" w:cs="Arial"/>
      <w:sz w:val="20"/>
    </w:rPr>
  </w:style>
  <w:style w:type="character" w:customStyle="1" w:styleId="CSG6Heading1Char">
    <w:name w:val="CSG6_Heading1 Char"/>
    <w:basedOn w:val="Heading2Char"/>
    <w:link w:val="CSG6Heading1"/>
    <w:rsid w:val="0074607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95941"/>
    <w:rPr>
      <w:rFonts w:ascii="Courier New" w:eastAsia="Times New Roman" w:hAnsi="Courier New" w:cs="Courier New"/>
      <w:sz w:val="20"/>
      <w:szCs w:val="20"/>
    </w:rPr>
  </w:style>
  <w:style w:type="paragraph" w:styleId="Revision">
    <w:name w:val="Revision"/>
    <w:hidden/>
    <w:uiPriority w:val="99"/>
    <w:semiHidden/>
    <w:rsid w:val="00B43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0410">
      <w:bodyDiv w:val="1"/>
      <w:marLeft w:val="0"/>
      <w:marRight w:val="0"/>
      <w:marTop w:val="0"/>
      <w:marBottom w:val="0"/>
      <w:divBdr>
        <w:top w:val="none" w:sz="0" w:space="0" w:color="auto"/>
        <w:left w:val="none" w:sz="0" w:space="0" w:color="auto"/>
        <w:bottom w:val="none" w:sz="0" w:space="0" w:color="auto"/>
        <w:right w:val="none" w:sz="0" w:space="0" w:color="auto"/>
      </w:divBdr>
    </w:div>
    <w:div w:id="178659848">
      <w:bodyDiv w:val="1"/>
      <w:marLeft w:val="0"/>
      <w:marRight w:val="0"/>
      <w:marTop w:val="0"/>
      <w:marBottom w:val="0"/>
      <w:divBdr>
        <w:top w:val="none" w:sz="0" w:space="0" w:color="auto"/>
        <w:left w:val="none" w:sz="0" w:space="0" w:color="auto"/>
        <w:bottom w:val="none" w:sz="0" w:space="0" w:color="auto"/>
        <w:right w:val="none" w:sz="0" w:space="0" w:color="auto"/>
      </w:divBdr>
      <w:divsChild>
        <w:div w:id="1230845526">
          <w:marLeft w:val="0"/>
          <w:marRight w:val="0"/>
          <w:marTop w:val="0"/>
          <w:marBottom w:val="180"/>
          <w:divBdr>
            <w:top w:val="single" w:sz="18" w:space="0" w:color="FF3300"/>
            <w:left w:val="none" w:sz="0" w:space="0" w:color="auto"/>
            <w:bottom w:val="none" w:sz="0" w:space="0" w:color="auto"/>
            <w:right w:val="none" w:sz="0" w:space="0" w:color="auto"/>
          </w:divBdr>
          <w:divsChild>
            <w:div w:id="1492602310">
              <w:marLeft w:val="0"/>
              <w:marRight w:val="0"/>
              <w:marTop w:val="0"/>
              <w:marBottom w:val="0"/>
              <w:divBdr>
                <w:top w:val="none" w:sz="0" w:space="0" w:color="auto"/>
                <w:left w:val="none" w:sz="0" w:space="0" w:color="auto"/>
                <w:bottom w:val="none" w:sz="0" w:space="0" w:color="auto"/>
                <w:right w:val="none" w:sz="0" w:space="0" w:color="auto"/>
              </w:divBdr>
              <w:divsChild>
                <w:div w:id="1337152844">
                  <w:marLeft w:val="0"/>
                  <w:marRight w:val="-5040"/>
                  <w:marTop w:val="0"/>
                  <w:marBottom w:val="0"/>
                  <w:divBdr>
                    <w:top w:val="none" w:sz="0" w:space="0" w:color="auto"/>
                    <w:left w:val="none" w:sz="0" w:space="0" w:color="auto"/>
                    <w:bottom w:val="none" w:sz="0" w:space="0" w:color="auto"/>
                    <w:right w:val="none" w:sz="0" w:space="0" w:color="auto"/>
                  </w:divBdr>
                  <w:divsChild>
                    <w:div w:id="2090611654">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61692777">
      <w:bodyDiv w:val="1"/>
      <w:marLeft w:val="0"/>
      <w:marRight w:val="0"/>
      <w:marTop w:val="0"/>
      <w:marBottom w:val="0"/>
      <w:divBdr>
        <w:top w:val="none" w:sz="0" w:space="0" w:color="auto"/>
        <w:left w:val="none" w:sz="0" w:space="0" w:color="auto"/>
        <w:bottom w:val="none" w:sz="0" w:space="0" w:color="auto"/>
        <w:right w:val="none" w:sz="0" w:space="0" w:color="auto"/>
      </w:divBdr>
    </w:div>
    <w:div w:id="302855264">
      <w:bodyDiv w:val="1"/>
      <w:marLeft w:val="0"/>
      <w:marRight w:val="0"/>
      <w:marTop w:val="0"/>
      <w:marBottom w:val="0"/>
      <w:divBdr>
        <w:top w:val="none" w:sz="0" w:space="0" w:color="auto"/>
        <w:left w:val="none" w:sz="0" w:space="0" w:color="auto"/>
        <w:bottom w:val="none" w:sz="0" w:space="0" w:color="auto"/>
        <w:right w:val="none" w:sz="0" w:space="0" w:color="auto"/>
      </w:divBdr>
    </w:div>
    <w:div w:id="1319310139">
      <w:bodyDiv w:val="1"/>
      <w:marLeft w:val="0"/>
      <w:marRight w:val="0"/>
      <w:marTop w:val="0"/>
      <w:marBottom w:val="0"/>
      <w:divBdr>
        <w:top w:val="none" w:sz="0" w:space="0" w:color="auto"/>
        <w:left w:val="none" w:sz="0" w:space="0" w:color="auto"/>
        <w:bottom w:val="none" w:sz="0" w:space="0" w:color="auto"/>
        <w:right w:val="none" w:sz="0" w:space="0" w:color="auto"/>
      </w:divBdr>
    </w:div>
    <w:div w:id="1472020180">
      <w:bodyDiv w:val="1"/>
      <w:marLeft w:val="0"/>
      <w:marRight w:val="0"/>
      <w:marTop w:val="0"/>
      <w:marBottom w:val="0"/>
      <w:divBdr>
        <w:top w:val="none" w:sz="0" w:space="0" w:color="auto"/>
        <w:left w:val="none" w:sz="0" w:space="0" w:color="auto"/>
        <w:bottom w:val="none" w:sz="0" w:space="0" w:color="auto"/>
        <w:right w:val="none" w:sz="0" w:space="0" w:color="auto"/>
      </w:divBdr>
    </w:div>
    <w:div w:id="15905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73E6F-26CC-4DBC-86D5-E14323DA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govindarajan</cp:lastModifiedBy>
  <cp:revision>7</cp:revision>
  <cp:lastPrinted>2013-06-19T05:32:00Z</cp:lastPrinted>
  <dcterms:created xsi:type="dcterms:W3CDTF">2011-09-19T07:10:00Z</dcterms:created>
  <dcterms:modified xsi:type="dcterms:W3CDTF">2014-06-03T05:15:00Z</dcterms:modified>
</cp:coreProperties>
</file>