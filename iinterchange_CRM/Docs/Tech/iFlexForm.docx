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9C1" w:rsidRDefault="001049C1" w:rsidP="006C7B30">
      <w:pPr>
        <w:pStyle w:val="Heading1"/>
        <w:numPr>
          <w:ilvl w:val="0"/>
          <w:numId w:val="0"/>
        </w:numPr>
        <w:rPr>
          <w:rFonts w:ascii="Trebuchet MS" w:hAnsi="Trebuchet MS"/>
          <w:sz w:val="72"/>
          <w:szCs w:val="72"/>
        </w:rPr>
      </w:pPr>
    </w:p>
    <w:p w:rsidR="009F671A" w:rsidRDefault="001D5DDB" w:rsidP="006C7B30">
      <w:pPr>
        <w:pStyle w:val="Heading1"/>
        <w:numPr>
          <w:ilvl w:val="0"/>
          <w:numId w:val="0"/>
        </w:numPr>
        <w:jc w:val="center"/>
        <w:rPr>
          <w:rFonts w:ascii="Trebuchet MS" w:hAnsi="Trebuchet MS"/>
          <w:sz w:val="72"/>
          <w:szCs w:val="72"/>
        </w:rPr>
      </w:pPr>
      <w:bookmarkStart w:id="0" w:name="_Toc139443789"/>
      <w:bookmarkStart w:id="1" w:name="_Toc139443962"/>
      <w:bookmarkStart w:id="2" w:name="_Toc139444400"/>
      <w:bookmarkStart w:id="3" w:name="_Toc139444851"/>
      <w:bookmarkStart w:id="4" w:name="_Toc139444938"/>
      <w:bookmarkStart w:id="5" w:name="_Toc187296027"/>
      <w:r>
        <w:rPr>
          <w:noProof/>
          <w:color w:val="000000"/>
          <w:lang w:bidi="ar-SA"/>
        </w:rPr>
        <w:drawing>
          <wp:inline distT="0" distB="0" distL="0" distR="0">
            <wp:extent cx="1295400" cy="714375"/>
            <wp:effectExtent l="19050" t="0" r="0" b="0"/>
            <wp:docPr id="1" name="Picture 1" descr="i-interchange_aru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nterchange_arun_final"/>
                    <pic:cNvPicPr>
                      <a:picLocks noChangeAspect="1" noChangeArrowheads="1"/>
                    </pic:cNvPicPr>
                  </pic:nvPicPr>
                  <pic:blipFill>
                    <a:blip r:embed="rId8"/>
                    <a:srcRect/>
                    <a:stretch>
                      <a:fillRect/>
                    </a:stretch>
                  </pic:blipFill>
                  <pic:spPr bwMode="auto">
                    <a:xfrm>
                      <a:off x="0" y="0"/>
                      <a:ext cx="1295400" cy="714375"/>
                    </a:xfrm>
                    <a:prstGeom prst="rect">
                      <a:avLst/>
                    </a:prstGeom>
                    <a:noFill/>
                    <a:ln w="9525">
                      <a:noFill/>
                      <a:miter lim="800000"/>
                      <a:headEnd/>
                      <a:tailEnd/>
                    </a:ln>
                  </pic:spPr>
                </pic:pic>
              </a:graphicData>
            </a:graphic>
          </wp:inline>
        </w:drawing>
      </w:r>
    </w:p>
    <w:bookmarkEnd w:id="0"/>
    <w:bookmarkEnd w:id="1"/>
    <w:bookmarkEnd w:id="2"/>
    <w:bookmarkEnd w:id="3"/>
    <w:bookmarkEnd w:id="4"/>
    <w:bookmarkEnd w:id="5"/>
    <w:p w:rsidR="00EE0865" w:rsidRDefault="00311AD1" w:rsidP="00757727">
      <w:pPr>
        <w:jc w:val="center"/>
        <w:rPr>
          <w:rFonts w:ascii="Cambria" w:hAnsi="Cambria"/>
          <w:b/>
          <w:sz w:val="66"/>
        </w:rPr>
      </w:pPr>
      <w:r>
        <w:rPr>
          <w:rFonts w:ascii="Cambria" w:hAnsi="Cambria"/>
          <w:b/>
          <w:sz w:val="66"/>
        </w:rPr>
        <w:t xml:space="preserve">iFlexForm </w:t>
      </w:r>
      <w:r w:rsidR="00EE0865">
        <w:rPr>
          <w:rFonts w:ascii="Cambria" w:hAnsi="Cambria"/>
          <w:b/>
          <w:sz w:val="66"/>
        </w:rPr>
        <w:t xml:space="preserve">Design </w:t>
      </w:r>
    </w:p>
    <w:p w:rsidR="00961B75" w:rsidRPr="00757727" w:rsidRDefault="00EE0865" w:rsidP="00757727">
      <w:pPr>
        <w:jc w:val="center"/>
        <w:rPr>
          <w:rFonts w:ascii="Cambria" w:hAnsi="Cambria"/>
          <w:b/>
          <w:sz w:val="66"/>
        </w:rPr>
      </w:pPr>
      <w:r>
        <w:rPr>
          <w:rFonts w:ascii="Cambria" w:hAnsi="Cambria"/>
          <w:b/>
          <w:sz w:val="66"/>
        </w:rPr>
        <w:t>Document</w:t>
      </w:r>
    </w:p>
    <w:p w:rsidR="008658EF" w:rsidRPr="00757727" w:rsidRDefault="009F671A" w:rsidP="00757727">
      <w:pPr>
        <w:jc w:val="center"/>
        <w:rPr>
          <w:rFonts w:ascii="Cambria" w:hAnsi="Cambria"/>
          <w:b/>
          <w:sz w:val="220"/>
        </w:rPr>
      </w:pPr>
      <w:r w:rsidRPr="00757727">
        <w:rPr>
          <w:rFonts w:ascii="Cambria" w:hAnsi="Cambria"/>
          <w:b/>
          <w:sz w:val="40"/>
        </w:rPr>
        <w:t xml:space="preserve">VERSION </w:t>
      </w:r>
      <w:r w:rsidR="009215FE">
        <w:rPr>
          <w:rFonts w:ascii="Cambria" w:hAnsi="Cambria"/>
          <w:b/>
          <w:sz w:val="40"/>
        </w:rPr>
        <w:t>1.0</w:t>
      </w:r>
    </w:p>
    <w:p w:rsidR="00757727" w:rsidRDefault="00757727" w:rsidP="00757727">
      <w:pPr>
        <w:jc w:val="center"/>
        <w:rPr>
          <w:rFonts w:ascii="Cambria" w:hAnsi="Cambria"/>
          <w:b/>
          <w:sz w:val="36"/>
        </w:rPr>
      </w:pPr>
      <w:bookmarkStart w:id="6" w:name="_Toc139443790"/>
      <w:bookmarkStart w:id="7" w:name="_Toc139443963"/>
      <w:bookmarkStart w:id="8" w:name="_Toc139444401"/>
      <w:bookmarkStart w:id="9" w:name="_Toc139444852"/>
      <w:bookmarkStart w:id="10" w:name="_Toc139444939"/>
      <w:bookmarkStart w:id="11" w:name="_Toc187296028"/>
    </w:p>
    <w:p w:rsidR="001049C1" w:rsidRPr="00757727" w:rsidRDefault="009F671A" w:rsidP="00757727">
      <w:pPr>
        <w:jc w:val="center"/>
        <w:rPr>
          <w:rFonts w:ascii="Cambria" w:hAnsi="Cambria"/>
          <w:b/>
          <w:sz w:val="72"/>
        </w:rPr>
      </w:pPr>
      <w:r w:rsidRPr="00757727">
        <w:rPr>
          <w:rFonts w:ascii="Cambria" w:hAnsi="Cambria"/>
          <w:b/>
          <w:sz w:val="36"/>
        </w:rPr>
        <w:t>FOR</w:t>
      </w:r>
      <w:bookmarkEnd w:id="6"/>
      <w:bookmarkEnd w:id="7"/>
      <w:bookmarkEnd w:id="8"/>
      <w:bookmarkEnd w:id="9"/>
      <w:bookmarkEnd w:id="10"/>
      <w:bookmarkEnd w:id="11"/>
    </w:p>
    <w:p w:rsidR="001049C1" w:rsidRDefault="001049C1" w:rsidP="001049C1">
      <w:pPr>
        <w:rPr>
          <w:rFonts w:ascii="Trebuchet MS" w:hAnsi="Trebuchet MS"/>
        </w:rPr>
      </w:pPr>
    </w:p>
    <w:p w:rsidR="001049C1" w:rsidRDefault="000A334B" w:rsidP="00757727">
      <w:pPr>
        <w:jc w:val="center"/>
        <w:rPr>
          <w:rFonts w:ascii="Cambria" w:hAnsi="Cambria"/>
          <w:b/>
          <w:sz w:val="44"/>
        </w:rPr>
      </w:pPr>
      <w:r>
        <w:rPr>
          <w:rFonts w:ascii="Cambria" w:hAnsi="Cambria"/>
          <w:b/>
          <w:sz w:val="44"/>
        </w:rPr>
        <w:t>WebControls V3.0</w:t>
      </w:r>
    </w:p>
    <w:p w:rsidR="00757727" w:rsidRDefault="00757727" w:rsidP="00757727">
      <w:pPr>
        <w:jc w:val="center"/>
        <w:rPr>
          <w:rFonts w:ascii="Cambria" w:hAnsi="Cambria"/>
          <w:b/>
          <w:sz w:val="4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tblPr>
      <w:tblGrid>
        <w:gridCol w:w="2962"/>
        <w:gridCol w:w="2962"/>
        <w:gridCol w:w="2962"/>
      </w:tblGrid>
      <w:tr w:rsidR="009F671A" w:rsidRPr="006C7B30" w:rsidTr="00FD7A35">
        <w:tc>
          <w:tcPr>
            <w:tcW w:w="2962" w:type="dxa"/>
            <w:tcBorders>
              <w:right w:val="nil"/>
            </w:tcBorders>
            <w:shd w:val="clear" w:color="auto" w:fill="auto"/>
            <w:vAlign w:val="bottom"/>
          </w:tcPr>
          <w:p w:rsidR="009F671A" w:rsidRPr="006C7B30" w:rsidRDefault="009F671A" w:rsidP="009F671A">
            <w:pPr>
              <w:spacing w:line="360" w:lineRule="auto"/>
              <w:ind w:right="29"/>
              <w:rPr>
                <w:rFonts w:ascii="Cambria" w:hAnsi="Cambria"/>
                <w:color w:val="000000"/>
                <w:sz w:val="20"/>
                <w:szCs w:val="24"/>
              </w:rPr>
            </w:pPr>
            <w:r w:rsidRPr="006C7B30">
              <w:rPr>
                <w:rFonts w:ascii="Cambria" w:hAnsi="Cambria"/>
                <w:color w:val="000000"/>
                <w:sz w:val="20"/>
                <w:szCs w:val="24"/>
              </w:rPr>
              <w:t xml:space="preserve">DATE: </w:t>
            </w:r>
          </w:p>
        </w:tc>
        <w:tc>
          <w:tcPr>
            <w:tcW w:w="2962" w:type="dxa"/>
            <w:tcBorders>
              <w:left w:val="nil"/>
              <w:right w:val="nil"/>
            </w:tcBorders>
            <w:shd w:val="clear" w:color="auto" w:fill="auto"/>
            <w:vAlign w:val="bottom"/>
          </w:tcPr>
          <w:p w:rsidR="009F671A" w:rsidRPr="006C7B30" w:rsidRDefault="009F671A" w:rsidP="00FD7A35">
            <w:pPr>
              <w:spacing w:after="0" w:line="360" w:lineRule="auto"/>
              <w:ind w:right="29"/>
              <w:rPr>
                <w:rFonts w:ascii="Cambria" w:hAnsi="Cambria"/>
                <w:color w:val="000000"/>
                <w:sz w:val="20"/>
                <w:szCs w:val="24"/>
              </w:rPr>
            </w:pPr>
          </w:p>
        </w:tc>
        <w:tc>
          <w:tcPr>
            <w:tcW w:w="2962" w:type="dxa"/>
            <w:tcBorders>
              <w:left w:val="nil"/>
            </w:tcBorders>
            <w:shd w:val="clear" w:color="auto" w:fill="auto"/>
            <w:vAlign w:val="bottom"/>
          </w:tcPr>
          <w:p w:rsidR="009F671A" w:rsidRPr="006C7B30" w:rsidRDefault="009F671A" w:rsidP="00FD7A35">
            <w:pPr>
              <w:spacing w:after="0" w:line="360" w:lineRule="auto"/>
              <w:ind w:right="29"/>
              <w:jc w:val="right"/>
              <w:rPr>
                <w:rFonts w:ascii="Cambria" w:hAnsi="Cambria"/>
                <w:color w:val="000000"/>
                <w:sz w:val="20"/>
                <w:szCs w:val="24"/>
              </w:rPr>
            </w:pPr>
          </w:p>
        </w:tc>
      </w:tr>
      <w:tr w:rsidR="009F671A" w:rsidRPr="006C7B30" w:rsidTr="00FD7A35">
        <w:tc>
          <w:tcPr>
            <w:tcW w:w="2962" w:type="dxa"/>
            <w:shd w:val="clear" w:color="auto" w:fill="auto"/>
            <w:vAlign w:val="center"/>
          </w:tcPr>
          <w:p w:rsidR="009F671A" w:rsidRPr="006C7B30" w:rsidRDefault="009F671A" w:rsidP="00FD7A35">
            <w:pPr>
              <w:spacing w:after="0" w:line="240" w:lineRule="auto"/>
              <w:ind w:right="29"/>
              <w:jc w:val="center"/>
              <w:rPr>
                <w:rFonts w:ascii="Cambria" w:hAnsi="Cambria"/>
                <w:b/>
                <w:color w:val="000000"/>
                <w:sz w:val="20"/>
                <w:szCs w:val="24"/>
              </w:rPr>
            </w:pPr>
            <w:r w:rsidRPr="006C7B30">
              <w:rPr>
                <w:rFonts w:ascii="Cambria" w:hAnsi="Cambria"/>
                <w:b/>
                <w:color w:val="000000"/>
                <w:sz w:val="20"/>
                <w:szCs w:val="24"/>
              </w:rPr>
              <w:t>PREPARED BY</w:t>
            </w:r>
          </w:p>
        </w:tc>
        <w:tc>
          <w:tcPr>
            <w:tcW w:w="2962" w:type="dxa"/>
            <w:shd w:val="clear" w:color="auto" w:fill="auto"/>
            <w:vAlign w:val="center"/>
          </w:tcPr>
          <w:p w:rsidR="009F671A" w:rsidRPr="006C7B30" w:rsidRDefault="009F671A" w:rsidP="00FD7A35">
            <w:pPr>
              <w:spacing w:after="0" w:line="240" w:lineRule="auto"/>
              <w:ind w:right="29"/>
              <w:jc w:val="center"/>
              <w:rPr>
                <w:rFonts w:ascii="Cambria" w:hAnsi="Cambria"/>
                <w:b/>
                <w:color w:val="000000"/>
                <w:sz w:val="20"/>
                <w:szCs w:val="24"/>
              </w:rPr>
            </w:pPr>
            <w:r w:rsidRPr="006C7B30">
              <w:rPr>
                <w:rFonts w:ascii="Cambria" w:hAnsi="Cambria"/>
                <w:b/>
                <w:color w:val="000000"/>
                <w:sz w:val="20"/>
                <w:szCs w:val="24"/>
              </w:rPr>
              <w:t>REVIEWED BY</w:t>
            </w:r>
          </w:p>
        </w:tc>
        <w:tc>
          <w:tcPr>
            <w:tcW w:w="2962" w:type="dxa"/>
            <w:shd w:val="clear" w:color="auto" w:fill="auto"/>
            <w:vAlign w:val="center"/>
          </w:tcPr>
          <w:p w:rsidR="009F671A" w:rsidRPr="006C7B30" w:rsidRDefault="009F671A" w:rsidP="00FD7A35">
            <w:pPr>
              <w:spacing w:after="0" w:line="240" w:lineRule="auto"/>
              <w:ind w:right="29"/>
              <w:jc w:val="center"/>
              <w:rPr>
                <w:rFonts w:ascii="Cambria" w:hAnsi="Cambria"/>
                <w:b/>
                <w:color w:val="000000"/>
                <w:sz w:val="20"/>
                <w:szCs w:val="24"/>
              </w:rPr>
            </w:pPr>
            <w:r w:rsidRPr="006C7B30">
              <w:rPr>
                <w:rFonts w:ascii="Cambria" w:hAnsi="Cambria"/>
                <w:b/>
                <w:color w:val="000000"/>
                <w:sz w:val="20"/>
                <w:szCs w:val="24"/>
              </w:rPr>
              <w:t>APPROVED BY</w:t>
            </w:r>
          </w:p>
        </w:tc>
      </w:tr>
      <w:tr w:rsidR="009F671A" w:rsidRPr="006C7B30" w:rsidTr="00FD7A35">
        <w:tc>
          <w:tcPr>
            <w:tcW w:w="2962" w:type="dxa"/>
            <w:shd w:val="clear" w:color="auto" w:fill="auto"/>
            <w:vAlign w:val="center"/>
          </w:tcPr>
          <w:p w:rsidR="009F671A" w:rsidRPr="006C7B30" w:rsidRDefault="009215FE" w:rsidP="00FD7A35">
            <w:pPr>
              <w:ind w:right="30"/>
              <w:jc w:val="center"/>
              <w:rPr>
                <w:rFonts w:ascii="Cambria" w:hAnsi="Cambria"/>
                <w:color w:val="000000"/>
                <w:sz w:val="20"/>
                <w:szCs w:val="24"/>
              </w:rPr>
            </w:pPr>
            <w:r>
              <w:rPr>
                <w:rFonts w:ascii="Cambria" w:hAnsi="Cambria"/>
                <w:color w:val="000000"/>
                <w:sz w:val="20"/>
                <w:szCs w:val="24"/>
              </w:rPr>
              <w:t>Jayakrishnan V</w:t>
            </w:r>
          </w:p>
        </w:tc>
        <w:tc>
          <w:tcPr>
            <w:tcW w:w="2962" w:type="dxa"/>
            <w:shd w:val="clear" w:color="auto" w:fill="auto"/>
            <w:vAlign w:val="center"/>
          </w:tcPr>
          <w:p w:rsidR="009F671A" w:rsidRPr="006C7B30" w:rsidRDefault="009F671A" w:rsidP="00FD7A35">
            <w:pPr>
              <w:ind w:right="30"/>
              <w:jc w:val="center"/>
              <w:rPr>
                <w:rFonts w:ascii="Cambria" w:hAnsi="Cambria"/>
                <w:color w:val="000000"/>
                <w:sz w:val="20"/>
                <w:szCs w:val="24"/>
              </w:rPr>
            </w:pPr>
          </w:p>
        </w:tc>
        <w:tc>
          <w:tcPr>
            <w:tcW w:w="2962" w:type="dxa"/>
            <w:shd w:val="clear" w:color="auto" w:fill="auto"/>
            <w:vAlign w:val="center"/>
          </w:tcPr>
          <w:p w:rsidR="009F671A" w:rsidRPr="006C7B30" w:rsidRDefault="009F671A" w:rsidP="00FD7A35">
            <w:pPr>
              <w:ind w:right="30"/>
              <w:jc w:val="center"/>
              <w:rPr>
                <w:rFonts w:ascii="Cambria" w:hAnsi="Cambria"/>
                <w:color w:val="000000"/>
                <w:sz w:val="20"/>
                <w:szCs w:val="24"/>
              </w:rPr>
            </w:pPr>
          </w:p>
        </w:tc>
      </w:tr>
    </w:tbl>
    <w:p w:rsidR="00757727" w:rsidRDefault="00945C75" w:rsidP="006C7B30">
      <w:pPr>
        <w:pStyle w:val="Heading1"/>
        <w:numPr>
          <w:ilvl w:val="0"/>
          <w:numId w:val="0"/>
        </w:numPr>
        <w:rPr>
          <w:rFonts w:ascii="Trebuchet MS" w:hAnsi="Trebuchet MS"/>
          <w:sz w:val="96"/>
          <w:szCs w:val="96"/>
        </w:rPr>
      </w:pPr>
      <w:r>
        <w:rPr>
          <w:rFonts w:ascii="Trebuchet MS" w:hAnsi="Trebuchet MS"/>
          <w:noProof/>
          <w:sz w:val="96"/>
          <w:szCs w:val="96"/>
          <w:lang w:eastAsia="en-GB"/>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margin-left:156.75pt;margin-top:560.25pt;width:279.5pt;height:70.55pt;z-index:251657728;mso-wrap-distance-top:7.2pt;mso-wrap-distance-bottom:7.2pt;mso-position-horizontal-relative:margin;mso-position-vertical-relative:margin" o:allowincell="f" filled="f" fillcolor="#cf7b79" strokecolor="#969696" strokeweight=".5pt">
            <v:fill opacity="19661f"/>
            <v:textbox style="mso-next-textbox:#_x0000_s1026" inset="10.8pt,7.2pt,10.8pt">
              <w:txbxContent>
                <w:p w:rsidR="009F671A" w:rsidRPr="007E310E" w:rsidRDefault="009F671A" w:rsidP="009F671A">
                  <w:pPr>
                    <w:pStyle w:val="Style3"/>
                    <w:rPr>
                      <w:rFonts w:cs="Wingdings"/>
                      <w:i/>
                      <w:color w:val="808080"/>
                      <w:sz w:val="16"/>
                      <w:szCs w:val="18"/>
                    </w:rPr>
                  </w:pPr>
                  <w:r w:rsidRPr="007E310E">
                    <w:rPr>
                      <w:i/>
                      <w:color w:val="808080"/>
                      <w:sz w:val="16"/>
                      <w:szCs w:val="18"/>
                    </w:rPr>
                    <w:t xml:space="preserve">Note: This is a privileged and confidential document of </w:t>
                  </w:r>
                  <w:r w:rsidRPr="007E310E">
                    <w:rPr>
                      <w:b/>
                      <w:i/>
                      <w:color w:val="808080"/>
                      <w:sz w:val="16"/>
                      <w:szCs w:val="18"/>
                    </w:rPr>
                    <w:t>iInterchange Systems Private Ltd.</w:t>
                  </w:r>
                  <w:r w:rsidRPr="007E310E">
                    <w:rPr>
                      <w:i/>
                      <w:color w:val="808080"/>
                      <w:sz w:val="16"/>
                      <w:szCs w:val="18"/>
                    </w:rPr>
                    <w:t xml:space="preserve"> No part of this publication may be reproduced, stored in a retrieval system, or transmitted, in any form or by any means</w:t>
                  </w:r>
                  <w:r w:rsidRPr="007E310E">
                    <w:rPr>
                      <w:rFonts w:cs="Wingdings"/>
                      <w:i/>
                      <w:color w:val="808080"/>
                      <w:sz w:val="16"/>
                      <w:szCs w:val="18"/>
                    </w:rPr>
                    <w:t xml:space="preserve"> (electronic, mechanical, photocopying, recording, or otherwise), without prior written consent from </w:t>
                  </w:r>
                  <w:r w:rsidRPr="007E310E">
                    <w:rPr>
                      <w:rFonts w:cs="Wingdings"/>
                      <w:b/>
                      <w:i/>
                      <w:color w:val="808080"/>
                      <w:sz w:val="16"/>
                      <w:szCs w:val="18"/>
                    </w:rPr>
                    <w:t>iInterchange</w:t>
                  </w:r>
                </w:p>
                <w:p w:rsidR="009F671A" w:rsidRPr="007E310E" w:rsidRDefault="009F671A" w:rsidP="009F671A">
                  <w:pPr>
                    <w:pStyle w:val="Style3"/>
                    <w:rPr>
                      <w:sz w:val="14"/>
                      <w:szCs w:val="16"/>
                    </w:rPr>
                  </w:pPr>
                </w:p>
              </w:txbxContent>
            </v:textbox>
            <w10:wrap type="square" anchorx="margin" anchory="margin"/>
          </v:shape>
        </w:pict>
      </w:r>
    </w:p>
    <w:p w:rsidR="00677A3B" w:rsidRDefault="00677A3B" w:rsidP="009F671A">
      <w:pPr>
        <w:autoSpaceDE w:val="0"/>
        <w:autoSpaceDN w:val="0"/>
        <w:adjustRightInd w:val="0"/>
        <w:spacing w:after="0"/>
        <w:rPr>
          <w:rFonts w:ascii="Cambria" w:hAnsi="Cambria" w:cs="TTE258AC50t00"/>
          <w:sz w:val="20"/>
          <w:szCs w:val="24"/>
          <w:lang w:bidi="ar-SA"/>
        </w:rPr>
      </w:pPr>
    </w:p>
    <w:p w:rsidR="009F671A" w:rsidRPr="00B610FA" w:rsidRDefault="009F671A" w:rsidP="009F671A">
      <w:pPr>
        <w:autoSpaceDE w:val="0"/>
        <w:autoSpaceDN w:val="0"/>
        <w:adjustRightInd w:val="0"/>
        <w:spacing w:after="0"/>
        <w:rPr>
          <w:rFonts w:ascii="Cambria" w:hAnsi="Cambria" w:cs="TTE258AC50t00"/>
          <w:sz w:val="20"/>
          <w:szCs w:val="24"/>
          <w:lang w:bidi="ar-SA"/>
        </w:rPr>
      </w:pPr>
      <w:r w:rsidRPr="00B610FA">
        <w:rPr>
          <w:rFonts w:ascii="Cambria" w:hAnsi="Cambria" w:cs="TTE258AC50t00"/>
          <w:sz w:val="20"/>
          <w:szCs w:val="24"/>
          <w:lang w:bidi="ar-SA"/>
        </w:rPr>
        <w:t xml:space="preserve">Copyright </w:t>
      </w:r>
      <w:r w:rsidR="000A334B">
        <w:rPr>
          <w:rFonts w:ascii="Cambria" w:hAnsi="Cambria" w:cs="TTE258AC50t00"/>
          <w:szCs w:val="24"/>
        </w:rPr>
        <w:t>Apr</w:t>
      </w:r>
      <w:r w:rsidRPr="00B610FA">
        <w:rPr>
          <w:rFonts w:ascii="Cambria" w:hAnsi="Cambria" w:cs="TTE258AC50t00"/>
          <w:sz w:val="20"/>
          <w:szCs w:val="24"/>
          <w:lang w:bidi="ar-SA"/>
        </w:rPr>
        <w:t xml:space="preserve">, </w:t>
      </w:r>
      <w:r w:rsidR="009215FE">
        <w:rPr>
          <w:rFonts w:ascii="Cambria" w:hAnsi="Cambria" w:cs="TTE258AC50t00"/>
          <w:szCs w:val="24"/>
        </w:rPr>
        <w:t>2009</w:t>
      </w:r>
      <w:r w:rsidRPr="00B610FA">
        <w:rPr>
          <w:rFonts w:ascii="Cambria" w:hAnsi="Cambria" w:cs="TTE258AC50t00"/>
          <w:sz w:val="20"/>
          <w:szCs w:val="24"/>
          <w:lang w:bidi="ar-SA"/>
        </w:rPr>
        <w:t xml:space="preserve"> by </w:t>
      </w:r>
      <w:r w:rsidRPr="00B610FA">
        <w:rPr>
          <w:rFonts w:ascii="Cambria" w:hAnsi="Cambria" w:cs="TTE259ACA8t00"/>
          <w:b/>
          <w:sz w:val="20"/>
          <w:szCs w:val="24"/>
          <w:lang w:bidi="ar-SA"/>
        </w:rPr>
        <w:t xml:space="preserve">iInterchange; </w:t>
      </w:r>
      <w:r w:rsidRPr="00B610FA">
        <w:rPr>
          <w:rFonts w:ascii="Cambria" w:hAnsi="Cambria" w:cs="TTE259ACA8t00"/>
          <w:sz w:val="20"/>
          <w:szCs w:val="24"/>
          <w:lang w:bidi="ar-SA"/>
        </w:rPr>
        <w:t>all rights reserved.</w:t>
      </w:r>
    </w:p>
    <w:p w:rsidR="009F671A" w:rsidRDefault="009F671A" w:rsidP="00757727">
      <w:pPr>
        <w:autoSpaceDE w:val="0"/>
        <w:autoSpaceDN w:val="0"/>
        <w:adjustRightInd w:val="0"/>
        <w:rPr>
          <w:rFonts w:ascii="Trebuchet MS" w:hAnsi="Trebuchet MS"/>
        </w:rPr>
      </w:pPr>
      <w:r w:rsidRPr="00B610FA">
        <w:rPr>
          <w:rFonts w:ascii="Cambria" w:hAnsi="Cambria" w:cs="TTE258AC50t00"/>
          <w:sz w:val="20"/>
          <w:szCs w:val="24"/>
          <w:lang w:bidi="ar-SA"/>
        </w:rPr>
        <w:t>(Subject to limited distribution and restricted disclosure only)</w:t>
      </w:r>
    </w:p>
    <w:p w:rsidR="00DE4238" w:rsidRPr="00757727" w:rsidRDefault="00757727" w:rsidP="00757727">
      <w:pPr>
        <w:jc w:val="center"/>
        <w:rPr>
          <w:rFonts w:ascii="Cambria" w:hAnsi="Cambria"/>
          <w:b/>
        </w:rPr>
      </w:pPr>
      <w:bookmarkStart w:id="12" w:name="_Toc139443792"/>
      <w:bookmarkStart w:id="13" w:name="_Toc139443965"/>
      <w:bookmarkStart w:id="14" w:name="_Toc139444403"/>
      <w:bookmarkStart w:id="15" w:name="_Toc139444854"/>
      <w:bookmarkStart w:id="16" w:name="_Toc139444941"/>
      <w:bookmarkStart w:id="17" w:name="_Toc187296030"/>
      <w:r>
        <w:br w:type="page"/>
      </w:r>
      <w:r w:rsidRPr="00757727">
        <w:rPr>
          <w:rFonts w:ascii="Cambria" w:hAnsi="Cambria"/>
          <w:b/>
          <w:sz w:val="36"/>
        </w:rPr>
        <w:lastRenderedPageBreak/>
        <w:t>DOCUMENT PROFILE</w:t>
      </w:r>
      <w:bookmarkEnd w:id="12"/>
      <w:bookmarkEnd w:id="13"/>
      <w:bookmarkEnd w:id="14"/>
      <w:bookmarkEnd w:id="15"/>
      <w:bookmarkEnd w:id="16"/>
      <w:bookmarkEnd w:id="17"/>
    </w:p>
    <w:p w:rsidR="00DE4238" w:rsidRPr="00757727" w:rsidRDefault="00DE4238">
      <w:pPr>
        <w:rPr>
          <w:rFonts w:ascii="Cambria" w:hAnsi="Cambria"/>
        </w:rPr>
      </w:pPr>
    </w:p>
    <w:p w:rsidR="00DE4238" w:rsidRPr="00757727" w:rsidRDefault="00757727" w:rsidP="00757727">
      <w:pPr>
        <w:spacing w:line="480" w:lineRule="auto"/>
        <w:rPr>
          <w:rFonts w:ascii="Cambria" w:hAnsi="Cambria"/>
          <w:b/>
          <w:sz w:val="24"/>
          <w:szCs w:val="24"/>
        </w:rPr>
      </w:pPr>
      <w:r w:rsidRPr="00757727">
        <w:rPr>
          <w:rFonts w:ascii="Cambria" w:hAnsi="Cambria"/>
          <w:b/>
          <w:sz w:val="24"/>
          <w:szCs w:val="24"/>
        </w:rPr>
        <w:t>PROJECT:</w:t>
      </w:r>
      <w:r w:rsidR="009215FE">
        <w:rPr>
          <w:rFonts w:ascii="Cambria" w:hAnsi="Cambria"/>
          <w:b/>
          <w:sz w:val="24"/>
          <w:szCs w:val="24"/>
        </w:rPr>
        <w:t xml:space="preserve"> </w:t>
      </w:r>
      <w:r w:rsidR="00311AD1">
        <w:rPr>
          <w:rFonts w:ascii="Cambria" w:hAnsi="Cambria"/>
          <w:b/>
          <w:sz w:val="24"/>
          <w:szCs w:val="24"/>
        </w:rPr>
        <w:t>Controls</w:t>
      </w:r>
    </w:p>
    <w:p w:rsidR="00DE4238" w:rsidRPr="00757727" w:rsidRDefault="00DE4238" w:rsidP="00757727">
      <w:pPr>
        <w:spacing w:line="480" w:lineRule="auto"/>
        <w:rPr>
          <w:rFonts w:ascii="Cambria" w:hAnsi="Cambria"/>
          <w:b/>
          <w:sz w:val="24"/>
          <w:szCs w:val="24"/>
        </w:rPr>
      </w:pPr>
    </w:p>
    <w:p w:rsidR="00DE4238" w:rsidRPr="00757727" w:rsidRDefault="00757727" w:rsidP="00757727">
      <w:pPr>
        <w:spacing w:line="480" w:lineRule="auto"/>
        <w:rPr>
          <w:rFonts w:ascii="Cambria" w:hAnsi="Cambria"/>
          <w:b/>
          <w:sz w:val="24"/>
          <w:szCs w:val="24"/>
        </w:rPr>
      </w:pPr>
      <w:r w:rsidRPr="00757727">
        <w:rPr>
          <w:rFonts w:ascii="Cambria" w:hAnsi="Cambria"/>
          <w:b/>
          <w:sz w:val="24"/>
          <w:szCs w:val="24"/>
        </w:rPr>
        <w:t xml:space="preserve">PREPARED BY: </w:t>
      </w:r>
      <w:r w:rsidR="009215FE">
        <w:rPr>
          <w:rFonts w:ascii="Cambria" w:hAnsi="Cambria"/>
          <w:b/>
          <w:sz w:val="24"/>
          <w:szCs w:val="24"/>
        </w:rPr>
        <w:t>JAYAKRISHNAN V</w:t>
      </w:r>
    </w:p>
    <w:p w:rsidR="00DE4238" w:rsidRPr="00757727" w:rsidRDefault="00757727" w:rsidP="00757727">
      <w:pPr>
        <w:spacing w:line="480" w:lineRule="auto"/>
        <w:rPr>
          <w:rFonts w:ascii="Cambria" w:hAnsi="Cambria"/>
          <w:b/>
          <w:sz w:val="24"/>
          <w:szCs w:val="24"/>
        </w:rPr>
      </w:pPr>
      <w:r w:rsidRPr="00757727">
        <w:rPr>
          <w:rFonts w:ascii="Cambria" w:hAnsi="Cambria"/>
          <w:b/>
          <w:sz w:val="24"/>
          <w:szCs w:val="24"/>
        </w:rPr>
        <w:tab/>
      </w:r>
      <w:r w:rsidRPr="00757727">
        <w:rPr>
          <w:rFonts w:ascii="Cambria" w:hAnsi="Cambria"/>
          <w:b/>
          <w:sz w:val="24"/>
          <w:szCs w:val="24"/>
        </w:rPr>
        <w:tab/>
      </w:r>
    </w:p>
    <w:p w:rsidR="00DE4238" w:rsidRPr="00757727" w:rsidRDefault="00757727" w:rsidP="00757727">
      <w:pPr>
        <w:spacing w:line="480" w:lineRule="auto"/>
        <w:rPr>
          <w:rFonts w:ascii="Cambria" w:hAnsi="Cambria"/>
          <w:b/>
          <w:sz w:val="24"/>
          <w:szCs w:val="24"/>
        </w:rPr>
      </w:pPr>
      <w:r w:rsidRPr="00757727">
        <w:rPr>
          <w:rFonts w:ascii="Cambria" w:hAnsi="Cambria"/>
          <w:b/>
          <w:sz w:val="24"/>
          <w:szCs w:val="24"/>
        </w:rPr>
        <w:t xml:space="preserve">DATE PREPARED: </w:t>
      </w:r>
      <w:r w:rsidR="00311AD1">
        <w:rPr>
          <w:rFonts w:ascii="Cambria" w:hAnsi="Cambria"/>
          <w:b/>
          <w:sz w:val="24"/>
          <w:szCs w:val="24"/>
        </w:rPr>
        <w:t>28</w:t>
      </w:r>
      <w:r w:rsidR="009215FE">
        <w:rPr>
          <w:rFonts w:ascii="Cambria" w:hAnsi="Cambria"/>
          <w:b/>
          <w:sz w:val="24"/>
          <w:szCs w:val="24"/>
        </w:rPr>
        <w:t>-</w:t>
      </w:r>
      <w:r w:rsidR="009215FE" w:rsidRPr="009215FE">
        <w:rPr>
          <w:rFonts w:ascii="Cambria" w:hAnsi="Cambria" w:cs="TTE258AC50t00"/>
          <w:szCs w:val="24"/>
        </w:rPr>
        <w:t xml:space="preserve"> </w:t>
      </w:r>
      <w:r w:rsidR="00275D33">
        <w:rPr>
          <w:rFonts w:ascii="Cambria" w:hAnsi="Cambria"/>
          <w:b/>
          <w:sz w:val="24"/>
          <w:szCs w:val="24"/>
        </w:rPr>
        <w:t>Apr</w:t>
      </w:r>
      <w:r w:rsidR="009215FE">
        <w:rPr>
          <w:rFonts w:ascii="Cambria" w:hAnsi="Cambria"/>
          <w:b/>
          <w:sz w:val="24"/>
          <w:szCs w:val="24"/>
        </w:rPr>
        <w:t>-</w:t>
      </w:r>
      <w:r w:rsidR="009215FE" w:rsidRPr="009215FE">
        <w:rPr>
          <w:rFonts w:ascii="Cambria" w:hAnsi="Cambria"/>
          <w:b/>
          <w:sz w:val="24"/>
          <w:szCs w:val="24"/>
        </w:rPr>
        <w:t>2009</w:t>
      </w:r>
    </w:p>
    <w:p w:rsidR="00DE4238" w:rsidRPr="00757727" w:rsidRDefault="00DE4238" w:rsidP="00757727">
      <w:pPr>
        <w:spacing w:line="480" w:lineRule="auto"/>
        <w:rPr>
          <w:rFonts w:ascii="Cambria" w:hAnsi="Cambria"/>
          <w:b/>
          <w:sz w:val="24"/>
          <w:szCs w:val="24"/>
        </w:rPr>
      </w:pPr>
    </w:p>
    <w:p w:rsidR="001049C1" w:rsidRPr="00757727" w:rsidRDefault="00757727" w:rsidP="00757727">
      <w:pPr>
        <w:spacing w:line="480" w:lineRule="auto"/>
        <w:rPr>
          <w:rFonts w:ascii="Cambria" w:hAnsi="Cambria"/>
          <w:b/>
          <w:sz w:val="24"/>
          <w:szCs w:val="24"/>
        </w:rPr>
      </w:pPr>
      <w:r>
        <w:rPr>
          <w:rFonts w:ascii="Cambria" w:hAnsi="Cambria"/>
          <w:b/>
          <w:sz w:val="24"/>
          <w:szCs w:val="24"/>
        </w:rPr>
        <w:t>TARGETED AUDIENCE</w:t>
      </w:r>
      <w:r w:rsidRPr="00757727">
        <w:rPr>
          <w:rFonts w:ascii="Cambria" w:hAnsi="Cambria"/>
          <w:b/>
          <w:sz w:val="24"/>
          <w:szCs w:val="24"/>
        </w:rPr>
        <w:t xml:space="preserve">: </w:t>
      </w:r>
    </w:p>
    <w:p w:rsidR="001049C1" w:rsidRPr="00A303E0" w:rsidRDefault="001049C1" w:rsidP="00757727">
      <w:pPr>
        <w:spacing w:line="480" w:lineRule="auto"/>
        <w:rPr>
          <w:rFonts w:ascii="Trebuchet MS" w:hAnsi="Trebuchet MS"/>
          <w:b/>
          <w:sz w:val="24"/>
          <w:szCs w:val="24"/>
        </w:rPr>
      </w:pPr>
    </w:p>
    <w:p w:rsidR="001049C1" w:rsidRPr="001049C1" w:rsidRDefault="001049C1">
      <w:pPr>
        <w:rPr>
          <w:rFonts w:ascii="Trebuchet MS" w:hAnsi="Trebuchet MS"/>
        </w:rPr>
      </w:pPr>
    </w:p>
    <w:p w:rsidR="00854C98" w:rsidRDefault="001049C1">
      <w:pPr>
        <w:rPr>
          <w:rFonts w:ascii="Trebuchet MS" w:hAnsi="Trebuchet MS"/>
        </w:rPr>
      </w:pPr>
      <w:r w:rsidRPr="001049C1">
        <w:rPr>
          <w:rFonts w:ascii="Trebuchet MS" w:hAnsi="Trebuchet MS"/>
        </w:rPr>
        <w:tab/>
      </w:r>
    </w:p>
    <w:p w:rsidR="000D496B" w:rsidRDefault="000D496B">
      <w:pPr>
        <w:spacing w:after="0" w:line="240" w:lineRule="auto"/>
      </w:pPr>
      <w:r>
        <w:br w:type="page"/>
      </w:r>
    </w:p>
    <w:p w:rsidR="000D496B" w:rsidRPr="00A42D83" w:rsidRDefault="000D496B" w:rsidP="000D496B">
      <w:pPr>
        <w:rPr>
          <w:b/>
        </w:rPr>
      </w:pPr>
    </w:p>
    <w:p w:rsidR="00952396" w:rsidRDefault="000D496B" w:rsidP="000D496B">
      <w:pPr>
        <w:spacing w:line="360" w:lineRule="auto"/>
        <w:ind w:left="198"/>
        <w:rPr>
          <w:noProof/>
        </w:rPr>
      </w:pPr>
      <w:r w:rsidRPr="00C74E7D">
        <w:rPr>
          <w:rFonts w:ascii="Arial" w:hAnsi="Arial" w:cs="Arial"/>
          <w:b/>
          <w:sz w:val="36"/>
          <w:szCs w:val="36"/>
        </w:rPr>
        <w:t>Table of Contents</w:t>
      </w:r>
      <w:r w:rsidRPr="00C74E7D">
        <w:rPr>
          <w:rFonts w:ascii="Arial" w:hAnsi="Arial" w:cs="Arial"/>
          <w:b/>
          <w:bCs/>
          <w:caps/>
          <w:sz w:val="36"/>
          <w:szCs w:val="36"/>
        </w:rPr>
        <w:t xml:space="preserve"> </w:t>
      </w:r>
      <w:r w:rsidR="00945C75" w:rsidRPr="00945C75">
        <w:rPr>
          <w:rFonts w:ascii="Arial" w:hAnsi="Arial" w:cs="Arial"/>
          <w:b/>
          <w:bCs/>
          <w:caps/>
          <w:sz w:val="36"/>
          <w:szCs w:val="36"/>
        </w:rPr>
        <w:fldChar w:fldCharType="begin"/>
      </w:r>
      <w:r w:rsidRPr="00C74E7D">
        <w:rPr>
          <w:rFonts w:ascii="Arial" w:hAnsi="Arial" w:cs="Arial"/>
          <w:b/>
          <w:bCs/>
          <w:caps/>
          <w:sz w:val="36"/>
          <w:szCs w:val="36"/>
        </w:rPr>
        <w:instrText xml:space="preserve"> TOC \o "1-3" \h \z \u </w:instrText>
      </w:r>
      <w:r w:rsidR="00945C75" w:rsidRPr="00945C75">
        <w:rPr>
          <w:rFonts w:ascii="Arial" w:hAnsi="Arial" w:cs="Arial"/>
          <w:b/>
          <w:bCs/>
          <w:caps/>
          <w:sz w:val="36"/>
          <w:szCs w:val="36"/>
        </w:rPr>
        <w:fldChar w:fldCharType="separate"/>
      </w:r>
    </w:p>
    <w:p w:rsidR="00952396" w:rsidRDefault="00945C75">
      <w:pPr>
        <w:pStyle w:val="TOC2"/>
        <w:tabs>
          <w:tab w:val="left" w:pos="600"/>
          <w:tab w:val="right" w:leader="dot" w:pos="8822"/>
        </w:tabs>
        <w:rPr>
          <w:rFonts w:asciiTheme="minorHAnsi" w:eastAsiaTheme="minorEastAsia" w:hAnsiTheme="minorHAnsi" w:cstheme="minorBidi"/>
          <w:caps w:val="0"/>
          <w:noProof/>
          <w:lang w:bidi="ar-SA"/>
        </w:rPr>
      </w:pPr>
      <w:hyperlink w:anchor="_Toc228698450" w:history="1">
        <w:r w:rsidR="00952396" w:rsidRPr="006C1FA5">
          <w:rPr>
            <w:rStyle w:val="Hyperlink"/>
            <w:rFonts w:asciiTheme="majorHAnsi" w:hAnsiTheme="majorHAnsi"/>
            <w:noProof/>
          </w:rPr>
          <w:t>1.</w:t>
        </w:r>
        <w:r w:rsidR="00952396">
          <w:rPr>
            <w:rFonts w:asciiTheme="minorHAnsi" w:eastAsiaTheme="minorEastAsia" w:hAnsiTheme="minorHAnsi" w:cstheme="minorBidi"/>
            <w:caps w:val="0"/>
            <w:noProof/>
            <w:lang w:bidi="ar-SA"/>
          </w:rPr>
          <w:tab/>
        </w:r>
        <w:r w:rsidR="00952396" w:rsidRPr="006C1FA5">
          <w:rPr>
            <w:rStyle w:val="Hyperlink"/>
            <w:rFonts w:asciiTheme="majorHAnsi" w:hAnsiTheme="majorHAnsi"/>
            <w:noProof/>
          </w:rPr>
          <w:t>INTRODUCTION</w:t>
        </w:r>
        <w:r w:rsidR="00952396">
          <w:rPr>
            <w:noProof/>
            <w:webHidden/>
          </w:rPr>
          <w:tab/>
        </w:r>
        <w:r>
          <w:rPr>
            <w:noProof/>
            <w:webHidden/>
          </w:rPr>
          <w:fldChar w:fldCharType="begin"/>
        </w:r>
        <w:r w:rsidR="00952396">
          <w:rPr>
            <w:noProof/>
            <w:webHidden/>
          </w:rPr>
          <w:instrText xml:space="preserve"> PAGEREF _Toc228698450 \h </w:instrText>
        </w:r>
        <w:r>
          <w:rPr>
            <w:noProof/>
            <w:webHidden/>
          </w:rPr>
        </w:r>
        <w:r>
          <w:rPr>
            <w:noProof/>
            <w:webHidden/>
          </w:rPr>
          <w:fldChar w:fldCharType="separate"/>
        </w:r>
        <w:r w:rsidR="00A7149B">
          <w:rPr>
            <w:noProof/>
            <w:webHidden/>
          </w:rPr>
          <w:t>4</w:t>
        </w:r>
        <w:r>
          <w:rPr>
            <w:noProof/>
            <w:webHidden/>
          </w:rPr>
          <w:fldChar w:fldCharType="end"/>
        </w:r>
      </w:hyperlink>
    </w:p>
    <w:p w:rsidR="00952396" w:rsidRDefault="00945C75">
      <w:pPr>
        <w:pStyle w:val="TOC2"/>
        <w:tabs>
          <w:tab w:val="left" w:pos="600"/>
          <w:tab w:val="right" w:leader="dot" w:pos="8822"/>
        </w:tabs>
        <w:rPr>
          <w:rFonts w:asciiTheme="minorHAnsi" w:eastAsiaTheme="minorEastAsia" w:hAnsiTheme="minorHAnsi" w:cstheme="minorBidi"/>
          <w:caps w:val="0"/>
          <w:noProof/>
          <w:lang w:bidi="ar-SA"/>
        </w:rPr>
      </w:pPr>
      <w:hyperlink w:anchor="_Toc228698451" w:history="1">
        <w:r w:rsidR="00952396" w:rsidRPr="006C1FA5">
          <w:rPr>
            <w:rStyle w:val="Hyperlink"/>
            <w:rFonts w:asciiTheme="majorHAnsi" w:hAnsiTheme="majorHAnsi"/>
            <w:noProof/>
          </w:rPr>
          <w:t>2.</w:t>
        </w:r>
        <w:r w:rsidR="00952396">
          <w:rPr>
            <w:rFonts w:asciiTheme="minorHAnsi" w:eastAsiaTheme="minorEastAsia" w:hAnsiTheme="minorHAnsi" w:cstheme="minorBidi"/>
            <w:caps w:val="0"/>
            <w:noProof/>
            <w:lang w:bidi="ar-SA"/>
          </w:rPr>
          <w:tab/>
        </w:r>
        <w:r w:rsidR="00952396" w:rsidRPr="006C1FA5">
          <w:rPr>
            <w:rStyle w:val="Hyperlink"/>
            <w:rFonts w:asciiTheme="majorHAnsi" w:hAnsiTheme="majorHAnsi"/>
            <w:noProof/>
          </w:rPr>
          <w:t>PURPOSE OF THE DOCUMENT</w:t>
        </w:r>
        <w:r w:rsidR="00952396">
          <w:rPr>
            <w:noProof/>
            <w:webHidden/>
          </w:rPr>
          <w:tab/>
        </w:r>
        <w:r>
          <w:rPr>
            <w:noProof/>
            <w:webHidden/>
          </w:rPr>
          <w:fldChar w:fldCharType="begin"/>
        </w:r>
        <w:r w:rsidR="00952396">
          <w:rPr>
            <w:noProof/>
            <w:webHidden/>
          </w:rPr>
          <w:instrText xml:space="preserve"> PAGEREF _Toc228698451 \h </w:instrText>
        </w:r>
        <w:r>
          <w:rPr>
            <w:noProof/>
            <w:webHidden/>
          </w:rPr>
        </w:r>
        <w:r>
          <w:rPr>
            <w:noProof/>
            <w:webHidden/>
          </w:rPr>
          <w:fldChar w:fldCharType="separate"/>
        </w:r>
        <w:r w:rsidR="00A7149B">
          <w:rPr>
            <w:noProof/>
            <w:webHidden/>
          </w:rPr>
          <w:t>4</w:t>
        </w:r>
        <w:r>
          <w:rPr>
            <w:noProof/>
            <w:webHidden/>
          </w:rPr>
          <w:fldChar w:fldCharType="end"/>
        </w:r>
      </w:hyperlink>
    </w:p>
    <w:p w:rsidR="00952396" w:rsidRDefault="00945C75">
      <w:pPr>
        <w:pStyle w:val="TOC2"/>
        <w:tabs>
          <w:tab w:val="left" w:pos="600"/>
          <w:tab w:val="right" w:leader="dot" w:pos="8822"/>
        </w:tabs>
        <w:rPr>
          <w:rFonts w:asciiTheme="minorHAnsi" w:eastAsiaTheme="minorEastAsia" w:hAnsiTheme="minorHAnsi" w:cstheme="minorBidi"/>
          <w:caps w:val="0"/>
          <w:noProof/>
          <w:lang w:bidi="ar-SA"/>
        </w:rPr>
      </w:pPr>
      <w:hyperlink w:anchor="_Toc228698452" w:history="1">
        <w:r w:rsidR="00952396" w:rsidRPr="006C1FA5">
          <w:rPr>
            <w:rStyle w:val="Hyperlink"/>
            <w:rFonts w:asciiTheme="majorHAnsi" w:hAnsiTheme="majorHAnsi"/>
            <w:noProof/>
          </w:rPr>
          <w:t>3.</w:t>
        </w:r>
        <w:r w:rsidR="00952396">
          <w:rPr>
            <w:rFonts w:asciiTheme="minorHAnsi" w:eastAsiaTheme="minorEastAsia" w:hAnsiTheme="minorHAnsi" w:cstheme="minorBidi"/>
            <w:caps w:val="0"/>
            <w:noProof/>
            <w:lang w:bidi="ar-SA"/>
          </w:rPr>
          <w:tab/>
        </w:r>
        <w:r w:rsidR="00952396" w:rsidRPr="006C1FA5">
          <w:rPr>
            <w:rStyle w:val="Hyperlink"/>
            <w:rFonts w:asciiTheme="majorHAnsi" w:hAnsiTheme="majorHAnsi"/>
            <w:noProof/>
          </w:rPr>
          <w:t>NEED FOR IFLEXFORM</w:t>
        </w:r>
        <w:r w:rsidR="00952396">
          <w:rPr>
            <w:noProof/>
            <w:webHidden/>
          </w:rPr>
          <w:tab/>
        </w:r>
        <w:r>
          <w:rPr>
            <w:noProof/>
            <w:webHidden/>
          </w:rPr>
          <w:fldChar w:fldCharType="begin"/>
        </w:r>
        <w:r w:rsidR="00952396">
          <w:rPr>
            <w:noProof/>
            <w:webHidden/>
          </w:rPr>
          <w:instrText xml:space="preserve"> PAGEREF _Toc228698452 \h </w:instrText>
        </w:r>
        <w:r>
          <w:rPr>
            <w:noProof/>
            <w:webHidden/>
          </w:rPr>
        </w:r>
        <w:r>
          <w:rPr>
            <w:noProof/>
            <w:webHidden/>
          </w:rPr>
          <w:fldChar w:fldCharType="separate"/>
        </w:r>
        <w:r w:rsidR="00A7149B">
          <w:rPr>
            <w:noProof/>
            <w:webHidden/>
          </w:rPr>
          <w:t>4</w:t>
        </w:r>
        <w:r>
          <w:rPr>
            <w:noProof/>
            <w:webHidden/>
          </w:rPr>
          <w:fldChar w:fldCharType="end"/>
        </w:r>
      </w:hyperlink>
    </w:p>
    <w:p w:rsidR="00952396" w:rsidRDefault="00945C75">
      <w:pPr>
        <w:pStyle w:val="TOC2"/>
        <w:tabs>
          <w:tab w:val="left" w:pos="600"/>
          <w:tab w:val="right" w:leader="dot" w:pos="8822"/>
        </w:tabs>
        <w:rPr>
          <w:rFonts w:asciiTheme="minorHAnsi" w:eastAsiaTheme="minorEastAsia" w:hAnsiTheme="minorHAnsi" w:cstheme="minorBidi"/>
          <w:caps w:val="0"/>
          <w:noProof/>
          <w:lang w:bidi="ar-SA"/>
        </w:rPr>
      </w:pPr>
      <w:hyperlink w:anchor="_Toc228698453" w:history="1">
        <w:r w:rsidR="00952396" w:rsidRPr="006C1FA5">
          <w:rPr>
            <w:rStyle w:val="Hyperlink"/>
            <w:rFonts w:asciiTheme="majorHAnsi" w:hAnsiTheme="majorHAnsi"/>
            <w:noProof/>
          </w:rPr>
          <w:t>4.</w:t>
        </w:r>
        <w:r w:rsidR="00952396">
          <w:rPr>
            <w:rFonts w:asciiTheme="minorHAnsi" w:eastAsiaTheme="minorEastAsia" w:hAnsiTheme="minorHAnsi" w:cstheme="minorBidi"/>
            <w:caps w:val="0"/>
            <w:noProof/>
            <w:lang w:bidi="ar-SA"/>
          </w:rPr>
          <w:tab/>
        </w:r>
        <w:r w:rsidR="00952396" w:rsidRPr="006C1FA5">
          <w:rPr>
            <w:rStyle w:val="Hyperlink"/>
            <w:rFonts w:asciiTheme="majorHAnsi" w:hAnsiTheme="majorHAnsi"/>
            <w:noProof/>
          </w:rPr>
          <w:t>FEATURES</w:t>
        </w:r>
        <w:r w:rsidR="00952396">
          <w:rPr>
            <w:noProof/>
            <w:webHidden/>
          </w:rPr>
          <w:tab/>
        </w:r>
        <w:r>
          <w:rPr>
            <w:noProof/>
            <w:webHidden/>
          </w:rPr>
          <w:fldChar w:fldCharType="begin"/>
        </w:r>
        <w:r w:rsidR="00952396">
          <w:rPr>
            <w:noProof/>
            <w:webHidden/>
          </w:rPr>
          <w:instrText xml:space="preserve"> PAGEREF _Toc228698453 \h </w:instrText>
        </w:r>
        <w:r>
          <w:rPr>
            <w:noProof/>
            <w:webHidden/>
          </w:rPr>
        </w:r>
        <w:r>
          <w:rPr>
            <w:noProof/>
            <w:webHidden/>
          </w:rPr>
          <w:fldChar w:fldCharType="separate"/>
        </w:r>
        <w:r w:rsidR="00A7149B">
          <w:rPr>
            <w:noProof/>
            <w:webHidden/>
          </w:rPr>
          <w:t>4</w:t>
        </w:r>
        <w:r>
          <w:rPr>
            <w:noProof/>
            <w:webHidden/>
          </w:rPr>
          <w:fldChar w:fldCharType="end"/>
        </w:r>
      </w:hyperlink>
    </w:p>
    <w:p w:rsidR="00952396" w:rsidRDefault="00945C75">
      <w:pPr>
        <w:pStyle w:val="TOC2"/>
        <w:tabs>
          <w:tab w:val="left" w:pos="600"/>
          <w:tab w:val="right" w:leader="dot" w:pos="8822"/>
        </w:tabs>
        <w:rPr>
          <w:rFonts w:asciiTheme="minorHAnsi" w:eastAsiaTheme="minorEastAsia" w:hAnsiTheme="minorHAnsi" w:cstheme="minorBidi"/>
          <w:caps w:val="0"/>
          <w:noProof/>
          <w:lang w:bidi="ar-SA"/>
        </w:rPr>
      </w:pPr>
      <w:hyperlink w:anchor="_Toc228698454" w:history="1">
        <w:r w:rsidR="00952396" w:rsidRPr="006C1FA5">
          <w:rPr>
            <w:rStyle w:val="Hyperlink"/>
            <w:rFonts w:asciiTheme="majorHAnsi" w:hAnsiTheme="majorHAnsi"/>
            <w:noProof/>
          </w:rPr>
          <w:t>5.</w:t>
        </w:r>
        <w:r w:rsidR="00952396">
          <w:rPr>
            <w:rFonts w:asciiTheme="minorHAnsi" w:eastAsiaTheme="minorEastAsia" w:hAnsiTheme="minorHAnsi" w:cstheme="minorBidi"/>
            <w:caps w:val="0"/>
            <w:noProof/>
            <w:lang w:bidi="ar-SA"/>
          </w:rPr>
          <w:tab/>
        </w:r>
        <w:r w:rsidR="00952396" w:rsidRPr="006C1FA5">
          <w:rPr>
            <w:rStyle w:val="Hyperlink"/>
            <w:rFonts w:asciiTheme="majorHAnsi" w:hAnsiTheme="majorHAnsi"/>
            <w:noProof/>
          </w:rPr>
          <w:t>OPERATIONS</w:t>
        </w:r>
        <w:r w:rsidR="00952396">
          <w:rPr>
            <w:noProof/>
            <w:webHidden/>
          </w:rPr>
          <w:tab/>
        </w:r>
        <w:r>
          <w:rPr>
            <w:noProof/>
            <w:webHidden/>
          </w:rPr>
          <w:fldChar w:fldCharType="begin"/>
        </w:r>
        <w:r w:rsidR="00952396">
          <w:rPr>
            <w:noProof/>
            <w:webHidden/>
          </w:rPr>
          <w:instrText xml:space="preserve"> PAGEREF _Toc228698454 \h </w:instrText>
        </w:r>
        <w:r>
          <w:rPr>
            <w:noProof/>
            <w:webHidden/>
          </w:rPr>
        </w:r>
        <w:r>
          <w:rPr>
            <w:noProof/>
            <w:webHidden/>
          </w:rPr>
          <w:fldChar w:fldCharType="separate"/>
        </w:r>
        <w:r w:rsidR="00A7149B">
          <w:rPr>
            <w:noProof/>
            <w:webHidden/>
          </w:rPr>
          <w:t>5</w:t>
        </w:r>
        <w:r>
          <w:rPr>
            <w:noProof/>
            <w:webHidden/>
          </w:rPr>
          <w:fldChar w:fldCharType="end"/>
        </w:r>
      </w:hyperlink>
    </w:p>
    <w:p w:rsidR="00952396" w:rsidRDefault="00945C75">
      <w:pPr>
        <w:pStyle w:val="TOC2"/>
        <w:tabs>
          <w:tab w:val="left" w:pos="600"/>
          <w:tab w:val="right" w:leader="dot" w:pos="8822"/>
        </w:tabs>
        <w:rPr>
          <w:rFonts w:asciiTheme="minorHAnsi" w:eastAsiaTheme="minorEastAsia" w:hAnsiTheme="minorHAnsi" w:cstheme="minorBidi"/>
          <w:caps w:val="0"/>
          <w:noProof/>
          <w:lang w:bidi="ar-SA"/>
        </w:rPr>
      </w:pPr>
      <w:hyperlink w:anchor="_Toc228698455" w:history="1">
        <w:r w:rsidR="00952396" w:rsidRPr="006C1FA5">
          <w:rPr>
            <w:rStyle w:val="Hyperlink"/>
            <w:rFonts w:asciiTheme="majorHAnsi" w:hAnsiTheme="majorHAnsi"/>
            <w:noProof/>
          </w:rPr>
          <w:t>6.</w:t>
        </w:r>
        <w:r w:rsidR="00952396">
          <w:rPr>
            <w:rFonts w:asciiTheme="minorHAnsi" w:eastAsiaTheme="minorEastAsia" w:hAnsiTheme="minorHAnsi" w:cstheme="minorBidi"/>
            <w:caps w:val="0"/>
            <w:noProof/>
            <w:lang w:bidi="ar-SA"/>
          </w:rPr>
          <w:tab/>
        </w:r>
        <w:r w:rsidR="00952396" w:rsidRPr="006C1FA5">
          <w:rPr>
            <w:rStyle w:val="Hyperlink"/>
            <w:rFonts w:asciiTheme="majorHAnsi" w:hAnsiTheme="majorHAnsi"/>
            <w:noProof/>
          </w:rPr>
          <w:t>PROPERTIES</w:t>
        </w:r>
        <w:r w:rsidR="00952396">
          <w:rPr>
            <w:noProof/>
            <w:webHidden/>
          </w:rPr>
          <w:tab/>
        </w:r>
        <w:r>
          <w:rPr>
            <w:noProof/>
            <w:webHidden/>
          </w:rPr>
          <w:fldChar w:fldCharType="begin"/>
        </w:r>
        <w:r w:rsidR="00952396">
          <w:rPr>
            <w:noProof/>
            <w:webHidden/>
          </w:rPr>
          <w:instrText xml:space="preserve"> PAGEREF _Toc228698455 \h </w:instrText>
        </w:r>
        <w:r>
          <w:rPr>
            <w:noProof/>
            <w:webHidden/>
          </w:rPr>
        </w:r>
        <w:r>
          <w:rPr>
            <w:noProof/>
            <w:webHidden/>
          </w:rPr>
          <w:fldChar w:fldCharType="separate"/>
        </w:r>
        <w:r w:rsidR="00A7149B">
          <w:rPr>
            <w:noProof/>
            <w:webHidden/>
          </w:rPr>
          <w:t>7</w:t>
        </w:r>
        <w:r>
          <w:rPr>
            <w:noProof/>
            <w:webHidden/>
          </w:rPr>
          <w:fldChar w:fldCharType="end"/>
        </w:r>
      </w:hyperlink>
    </w:p>
    <w:p w:rsidR="00952396" w:rsidRDefault="00945C75">
      <w:pPr>
        <w:pStyle w:val="TOC2"/>
        <w:tabs>
          <w:tab w:val="left" w:pos="600"/>
          <w:tab w:val="right" w:leader="dot" w:pos="8822"/>
        </w:tabs>
        <w:rPr>
          <w:rFonts w:asciiTheme="minorHAnsi" w:eastAsiaTheme="minorEastAsia" w:hAnsiTheme="minorHAnsi" w:cstheme="minorBidi"/>
          <w:caps w:val="0"/>
          <w:noProof/>
          <w:lang w:bidi="ar-SA"/>
        </w:rPr>
      </w:pPr>
      <w:hyperlink w:anchor="_Toc228698456" w:history="1">
        <w:r w:rsidR="00952396" w:rsidRPr="006C1FA5">
          <w:rPr>
            <w:rStyle w:val="Hyperlink"/>
            <w:noProof/>
          </w:rPr>
          <w:t>7.</w:t>
        </w:r>
        <w:r w:rsidR="00952396">
          <w:rPr>
            <w:rFonts w:asciiTheme="minorHAnsi" w:eastAsiaTheme="minorEastAsia" w:hAnsiTheme="minorHAnsi" w:cstheme="minorBidi"/>
            <w:caps w:val="0"/>
            <w:noProof/>
            <w:lang w:bidi="ar-SA"/>
          </w:rPr>
          <w:tab/>
        </w:r>
        <w:r w:rsidR="00952396" w:rsidRPr="006C1FA5">
          <w:rPr>
            <w:rStyle w:val="Hyperlink"/>
            <w:rFonts w:asciiTheme="majorHAnsi" w:hAnsiTheme="majorHAnsi"/>
            <w:noProof/>
          </w:rPr>
          <w:t>EVENTS</w:t>
        </w:r>
        <w:r w:rsidR="00952396">
          <w:rPr>
            <w:noProof/>
            <w:webHidden/>
          </w:rPr>
          <w:tab/>
        </w:r>
        <w:r>
          <w:rPr>
            <w:noProof/>
            <w:webHidden/>
          </w:rPr>
          <w:fldChar w:fldCharType="begin"/>
        </w:r>
        <w:r w:rsidR="00952396">
          <w:rPr>
            <w:noProof/>
            <w:webHidden/>
          </w:rPr>
          <w:instrText xml:space="preserve"> PAGEREF _Toc228698456 \h </w:instrText>
        </w:r>
        <w:r>
          <w:rPr>
            <w:noProof/>
            <w:webHidden/>
          </w:rPr>
        </w:r>
        <w:r>
          <w:rPr>
            <w:noProof/>
            <w:webHidden/>
          </w:rPr>
          <w:fldChar w:fldCharType="separate"/>
        </w:r>
        <w:r w:rsidR="00A7149B">
          <w:rPr>
            <w:noProof/>
            <w:webHidden/>
          </w:rPr>
          <w:t>9</w:t>
        </w:r>
        <w:r>
          <w:rPr>
            <w:noProof/>
            <w:webHidden/>
          </w:rPr>
          <w:fldChar w:fldCharType="end"/>
        </w:r>
      </w:hyperlink>
    </w:p>
    <w:p w:rsidR="00952396" w:rsidRDefault="00945C75">
      <w:pPr>
        <w:pStyle w:val="TOC2"/>
        <w:tabs>
          <w:tab w:val="left" w:pos="600"/>
          <w:tab w:val="right" w:leader="dot" w:pos="8822"/>
        </w:tabs>
        <w:rPr>
          <w:rFonts w:asciiTheme="minorHAnsi" w:eastAsiaTheme="minorEastAsia" w:hAnsiTheme="minorHAnsi" w:cstheme="minorBidi"/>
          <w:caps w:val="0"/>
          <w:noProof/>
          <w:lang w:bidi="ar-SA"/>
        </w:rPr>
      </w:pPr>
      <w:hyperlink w:anchor="_Toc228698457" w:history="1">
        <w:r w:rsidR="00952396" w:rsidRPr="006C1FA5">
          <w:rPr>
            <w:rStyle w:val="Hyperlink"/>
            <w:rFonts w:asciiTheme="majorHAnsi" w:hAnsiTheme="majorHAnsi"/>
            <w:noProof/>
          </w:rPr>
          <w:t>8.</w:t>
        </w:r>
        <w:r w:rsidR="00952396">
          <w:rPr>
            <w:rFonts w:asciiTheme="minorHAnsi" w:eastAsiaTheme="minorEastAsia" w:hAnsiTheme="minorHAnsi" w:cstheme="minorBidi"/>
            <w:caps w:val="0"/>
            <w:noProof/>
            <w:lang w:bidi="ar-SA"/>
          </w:rPr>
          <w:tab/>
        </w:r>
        <w:r w:rsidR="00952396" w:rsidRPr="006C1FA5">
          <w:rPr>
            <w:rStyle w:val="Hyperlink"/>
            <w:rFonts w:asciiTheme="majorHAnsi" w:hAnsiTheme="majorHAnsi"/>
            <w:noProof/>
          </w:rPr>
          <w:t>PROTOTYPE</w:t>
        </w:r>
        <w:r w:rsidR="00952396">
          <w:rPr>
            <w:noProof/>
            <w:webHidden/>
          </w:rPr>
          <w:tab/>
        </w:r>
        <w:r>
          <w:rPr>
            <w:noProof/>
            <w:webHidden/>
          </w:rPr>
          <w:fldChar w:fldCharType="begin"/>
        </w:r>
        <w:r w:rsidR="00952396">
          <w:rPr>
            <w:noProof/>
            <w:webHidden/>
          </w:rPr>
          <w:instrText xml:space="preserve"> PAGEREF _Toc228698457 \h </w:instrText>
        </w:r>
        <w:r>
          <w:rPr>
            <w:noProof/>
            <w:webHidden/>
          </w:rPr>
        </w:r>
        <w:r>
          <w:rPr>
            <w:noProof/>
            <w:webHidden/>
          </w:rPr>
          <w:fldChar w:fldCharType="separate"/>
        </w:r>
        <w:r w:rsidR="00A7149B">
          <w:rPr>
            <w:noProof/>
            <w:webHidden/>
          </w:rPr>
          <w:t>11</w:t>
        </w:r>
        <w:r>
          <w:rPr>
            <w:noProof/>
            <w:webHidden/>
          </w:rPr>
          <w:fldChar w:fldCharType="end"/>
        </w:r>
      </w:hyperlink>
    </w:p>
    <w:p w:rsidR="005C1900" w:rsidRDefault="00945C75" w:rsidP="000D496B">
      <w:pPr>
        <w:spacing w:line="360" w:lineRule="auto"/>
        <w:rPr>
          <w:rFonts w:ascii="Arial" w:hAnsi="Arial" w:cs="Arial"/>
          <w:b/>
          <w:bCs/>
          <w:caps/>
        </w:rPr>
      </w:pPr>
      <w:r w:rsidRPr="00C74E7D">
        <w:rPr>
          <w:rFonts w:ascii="Arial" w:hAnsi="Arial" w:cs="Arial"/>
          <w:b/>
          <w:bCs/>
          <w:caps/>
        </w:rPr>
        <w:fldChar w:fldCharType="end"/>
      </w:r>
    </w:p>
    <w:p w:rsidR="005C1900" w:rsidRDefault="005C1900">
      <w:pPr>
        <w:spacing w:after="0" w:line="240" w:lineRule="auto"/>
        <w:rPr>
          <w:rFonts w:ascii="Arial" w:hAnsi="Arial" w:cs="Arial"/>
          <w:b/>
          <w:bCs/>
          <w:caps/>
        </w:rPr>
      </w:pPr>
      <w:r>
        <w:rPr>
          <w:rFonts w:ascii="Arial" w:hAnsi="Arial" w:cs="Arial"/>
          <w:b/>
          <w:bCs/>
          <w:caps/>
        </w:rPr>
        <w:br w:type="page"/>
      </w:r>
    </w:p>
    <w:p w:rsidR="000D496B" w:rsidRPr="00532487" w:rsidRDefault="00532487" w:rsidP="000D496B">
      <w:pPr>
        <w:pStyle w:val="StyleHeading2TrebuchetMS"/>
        <w:keepLines w:val="0"/>
        <w:spacing w:before="240" w:after="60" w:line="240" w:lineRule="auto"/>
        <w:rPr>
          <w:rFonts w:asciiTheme="majorHAnsi" w:hAnsiTheme="majorHAnsi"/>
          <w:color w:val="4F81BD" w:themeColor="accent1"/>
        </w:rPr>
      </w:pPr>
      <w:bookmarkStart w:id="18" w:name="_Toc228698450"/>
      <w:r w:rsidRPr="00532487">
        <w:rPr>
          <w:rFonts w:asciiTheme="majorHAnsi" w:hAnsiTheme="majorHAnsi"/>
          <w:color w:val="4F81BD" w:themeColor="accent1"/>
        </w:rPr>
        <w:lastRenderedPageBreak/>
        <w:t>INTRODUCTION</w:t>
      </w:r>
      <w:bookmarkEnd w:id="18"/>
    </w:p>
    <w:p w:rsidR="000D496B" w:rsidRPr="001049C1" w:rsidRDefault="000D496B" w:rsidP="000D496B">
      <w:pPr>
        <w:rPr>
          <w:rFonts w:ascii="Trebuchet MS" w:hAnsi="Trebuchet MS"/>
          <w:sz w:val="24"/>
          <w:szCs w:val="24"/>
        </w:rPr>
      </w:pPr>
    </w:p>
    <w:p w:rsidR="000D496B" w:rsidRPr="00C74E7D" w:rsidRDefault="000D496B" w:rsidP="000D496B">
      <w:pPr>
        <w:pStyle w:val="NormalWeb"/>
        <w:ind w:left="540"/>
        <w:jc w:val="both"/>
        <w:rPr>
          <w:rFonts w:ascii="Book Antiqua" w:hAnsi="Book Antiqua"/>
          <w:color w:val="auto"/>
          <w:sz w:val="24"/>
          <w:szCs w:val="24"/>
          <w:lang w:val="en-GB"/>
        </w:rPr>
      </w:pPr>
      <w:r w:rsidRPr="00C74E7D">
        <w:rPr>
          <w:rFonts w:ascii="Book Antiqua" w:hAnsi="Book Antiqua"/>
          <w:color w:val="auto"/>
          <w:sz w:val="24"/>
          <w:szCs w:val="24"/>
          <w:lang w:val="en-GB"/>
        </w:rPr>
        <w:t xml:space="preserve">The goal of the </w:t>
      </w:r>
      <w:r w:rsidR="00275D33">
        <w:rPr>
          <w:rFonts w:ascii="Book Antiqua" w:hAnsi="Book Antiqua"/>
          <w:color w:val="auto"/>
          <w:sz w:val="24"/>
          <w:szCs w:val="24"/>
          <w:lang w:val="en-GB"/>
        </w:rPr>
        <w:t xml:space="preserve">iFlexForm </w:t>
      </w:r>
      <w:r w:rsidR="009D7483" w:rsidRPr="009D7483">
        <w:rPr>
          <w:rFonts w:ascii="Book Antiqua" w:hAnsi="Book Antiqua"/>
          <w:color w:val="auto"/>
          <w:sz w:val="24"/>
          <w:szCs w:val="24"/>
          <w:lang w:val="en-GB"/>
        </w:rPr>
        <w:t>Component</w:t>
      </w:r>
      <w:r w:rsidR="009D7483">
        <w:rPr>
          <w:rFonts w:ascii="Book Antiqua" w:hAnsi="Book Antiqua"/>
          <w:color w:val="auto"/>
          <w:sz w:val="24"/>
          <w:szCs w:val="24"/>
          <w:lang w:val="en-GB"/>
        </w:rPr>
        <w:t xml:space="preserve"> </w:t>
      </w:r>
      <w:r w:rsidR="00275D33">
        <w:rPr>
          <w:rFonts w:ascii="Book Antiqua" w:hAnsi="Book Antiqua"/>
          <w:color w:val="auto"/>
          <w:sz w:val="24"/>
          <w:szCs w:val="24"/>
          <w:lang w:val="en-GB"/>
        </w:rPr>
        <w:t>is to achieve more no of columns in a detail section</w:t>
      </w:r>
      <w:r w:rsidR="006D17D1">
        <w:rPr>
          <w:rFonts w:ascii="Book Antiqua" w:hAnsi="Book Antiqua"/>
          <w:color w:val="auto"/>
          <w:sz w:val="24"/>
          <w:szCs w:val="24"/>
          <w:lang w:val="en-GB"/>
        </w:rPr>
        <w:t xml:space="preserve"> of page</w:t>
      </w:r>
      <w:r w:rsidR="00275D33">
        <w:rPr>
          <w:rFonts w:ascii="Book Antiqua" w:hAnsi="Book Antiqua"/>
          <w:color w:val="auto"/>
          <w:sz w:val="24"/>
          <w:szCs w:val="24"/>
          <w:lang w:val="en-GB"/>
        </w:rPr>
        <w:t xml:space="preserve">. iFlexForm stands flexible </w:t>
      </w:r>
      <w:r w:rsidR="009D7483">
        <w:rPr>
          <w:rFonts w:ascii="Book Antiqua" w:hAnsi="Book Antiqua"/>
          <w:color w:val="auto"/>
          <w:sz w:val="24"/>
          <w:szCs w:val="24"/>
          <w:lang w:val="en-GB"/>
        </w:rPr>
        <w:t>grid represented as Form</w:t>
      </w:r>
      <w:r w:rsidR="00275D33">
        <w:rPr>
          <w:rFonts w:ascii="Book Antiqua" w:hAnsi="Book Antiqua"/>
          <w:color w:val="auto"/>
          <w:sz w:val="24"/>
          <w:szCs w:val="24"/>
          <w:lang w:val="en-GB"/>
        </w:rPr>
        <w:t xml:space="preserve">. </w:t>
      </w:r>
      <w:r w:rsidR="006D17D1">
        <w:rPr>
          <w:rFonts w:ascii="Book Antiqua" w:hAnsi="Book Antiqua"/>
          <w:color w:val="auto"/>
          <w:sz w:val="24"/>
          <w:szCs w:val="24"/>
          <w:lang w:val="en-GB"/>
        </w:rPr>
        <w:t>This is user friendly. We faced user friendly and visibility issues in our iFlex</w:t>
      </w:r>
      <w:r w:rsidR="009D7483">
        <w:rPr>
          <w:rFonts w:ascii="Book Antiqua" w:hAnsi="Book Antiqua"/>
          <w:color w:val="auto"/>
          <w:sz w:val="24"/>
          <w:szCs w:val="24"/>
          <w:lang w:val="en-GB"/>
        </w:rPr>
        <w:t>g</w:t>
      </w:r>
      <w:r w:rsidR="006D17D1">
        <w:rPr>
          <w:rFonts w:ascii="Book Antiqua" w:hAnsi="Book Antiqua"/>
          <w:color w:val="auto"/>
          <w:sz w:val="24"/>
          <w:szCs w:val="24"/>
          <w:lang w:val="en-GB"/>
        </w:rPr>
        <w:t xml:space="preserve">rid. </w:t>
      </w:r>
      <w:r w:rsidR="009D7483">
        <w:rPr>
          <w:rFonts w:ascii="Book Antiqua" w:hAnsi="Book Antiqua"/>
          <w:color w:val="auto"/>
          <w:sz w:val="24"/>
          <w:szCs w:val="24"/>
          <w:lang w:val="en-GB"/>
        </w:rPr>
        <w:t>This would be achieved here.</w:t>
      </w:r>
    </w:p>
    <w:p w:rsidR="000D496B" w:rsidRPr="00C74E7D" w:rsidRDefault="000D496B" w:rsidP="000D496B">
      <w:pPr>
        <w:ind w:left="540"/>
        <w:rPr>
          <w:rFonts w:ascii="Book Antiqua" w:hAnsi="Book Antiqua"/>
          <w:sz w:val="24"/>
          <w:szCs w:val="24"/>
          <w:lang w:val="en-GB"/>
        </w:rPr>
      </w:pPr>
      <w:r w:rsidRPr="00C74E7D">
        <w:rPr>
          <w:rFonts w:ascii="Book Antiqua" w:hAnsi="Book Antiqua"/>
          <w:sz w:val="24"/>
          <w:szCs w:val="24"/>
          <w:lang w:val="en-GB"/>
        </w:rPr>
        <w:t xml:space="preserve">Having a good </w:t>
      </w:r>
      <w:r w:rsidR="009D7483">
        <w:rPr>
          <w:rFonts w:ascii="Book Antiqua" w:hAnsi="Book Antiqua"/>
          <w:sz w:val="24"/>
          <w:szCs w:val="24"/>
          <w:lang w:val="en-GB"/>
        </w:rPr>
        <w:t xml:space="preserve">component in an application </w:t>
      </w:r>
      <w:r w:rsidRPr="00C74E7D">
        <w:rPr>
          <w:rFonts w:ascii="Book Antiqua" w:hAnsi="Book Antiqua"/>
          <w:sz w:val="24"/>
          <w:szCs w:val="24"/>
          <w:lang w:val="en-GB"/>
        </w:rPr>
        <w:t xml:space="preserve">is one of the most vital things to a project. </w:t>
      </w:r>
      <w:r w:rsidR="009D7483">
        <w:rPr>
          <w:rFonts w:ascii="Book Antiqua" w:hAnsi="Book Antiqua"/>
          <w:sz w:val="24"/>
          <w:szCs w:val="24"/>
          <w:lang w:val="en-GB"/>
        </w:rPr>
        <w:t>I</w:t>
      </w:r>
      <w:r w:rsidRPr="00C74E7D">
        <w:rPr>
          <w:rFonts w:ascii="Book Antiqua" w:hAnsi="Book Antiqua"/>
          <w:sz w:val="24"/>
          <w:szCs w:val="24"/>
          <w:lang w:val="en-GB"/>
        </w:rPr>
        <w:t xml:space="preserve">t </w:t>
      </w:r>
      <w:r w:rsidR="009D7483">
        <w:rPr>
          <w:rFonts w:ascii="Book Antiqua" w:hAnsi="Book Antiqua"/>
          <w:sz w:val="24"/>
          <w:szCs w:val="24"/>
          <w:lang w:val="en-GB"/>
        </w:rPr>
        <w:t>reduce the input time while user trying to use the component</w:t>
      </w:r>
      <w:r w:rsidRPr="00C74E7D">
        <w:rPr>
          <w:rFonts w:ascii="Book Antiqua" w:hAnsi="Book Antiqua"/>
          <w:sz w:val="24"/>
          <w:szCs w:val="24"/>
          <w:lang w:val="en-GB"/>
        </w:rPr>
        <w:t xml:space="preserve">. This document enumerates all the </w:t>
      </w:r>
      <w:r w:rsidR="009D7483">
        <w:rPr>
          <w:rFonts w:ascii="Book Antiqua" w:hAnsi="Book Antiqua"/>
          <w:sz w:val="24"/>
          <w:szCs w:val="24"/>
          <w:lang w:val="en-GB"/>
        </w:rPr>
        <w:t>properties and features of iFlexForm c</w:t>
      </w:r>
      <w:r w:rsidR="009D7483" w:rsidRPr="009D7483">
        <w:rPr>
          <w:rFonts w:ascii="Book Antiqua" w:hAnsi="Book Antiqua"/>
          <w:sz w:val="24"/>
          <w:szCs w:val="24"/>
          <w:lang w:val="en-GB"/>
        </w:rPr>
        <w:t>omponent</w:t>
      </w:r>
      <w:r w:rsidRPr="00C74E7D">
        <w:rPr>
          <w:rFonts w:ascii="Book Antiqua" w:hAnsi="Book Antiqua"/>
          <w:sz w:val="24"/>
          <w:szCs w:val="24"/>
          <w:lang w:val="en-GB"/>
        </w:rPr>
        <w:t>.</w:t>
      </w:r>
    </w:p>
    <w:p w:rsidR="000D496B" w:rsidRPr="001049C1" w:rsidRDefault="000D496B" w:rsidP="000D496B">
      <w:pPr>
        <w:rPr>
          <w:rFonts w:ascii="Trebuchet MS" w:hAnsi="Trebuchet MS"/>
          <w:sz w:val="24"/>
          <w:szCs w:val="24"/>
        </w:rPr>
      </w:pPr>
    </w:p>
    <w:p w:rsidR="000D496B" w:rsidRPr="00532487" w:rsidRDefault="00532487" w:rsidP="000D496B">
      <w:pPr>
        <w:pStyle w:val="StyleHeading2TrebuchetMS"/>
        <w:keepLines w:val="0"/>
        <w:spacing w:before="240" w:after="60" w:line="240" w:lineRule="auto"/>
        <w:rPr>
          <w:rFonts w:asciiTheme="majorHAnsi" w:hAnsiTheme="majorHAnsi"/>
          <w:color w:val="4F81BD" w:themeColor="accent1"/>
        </w:rPr>
      </w:pPr>
      <w:bookmarkStart w:id="19" w:name="_Toc228698451"/>
      <w:r w:rsidRPr="00532487">
        <w:rPr>
          <w:rFonts w:asciiTheme="majorHAnsi" w:hAnsiTheme="majorHAnsi"/>
          <w:color w:val="4F81BD" w:themeColor="accent1"/>
        </w:rPr>
        <w:t>PURPOSE OF THE DOCUMENT</w:t>
      </w:r>
      <w:bookmarkEnd w:id="19"/>
    </w:p>
    <w:p w:rsidR="000D496B" w:rsidRPr="001049C1" w:rsidRDefault="000D496B" w:rsidP="000D496B">
      <w:pPr>
        <w:rPr>
          <w:rFonts w:ascii="Trebuchet MS" w:hAnsi="Trebuchet MS"/>
          <w:b/>
          <w:sz w:val="24"/>
          <w:szCs w:val="24"/>
        </w:rPr>
      </w:pPr>
    </w:p>
    <w:p w:rsidR="000D496B" w:rsidRPr="00C74E7D" w:rsidRDefault="000D496B" w:rsidP="000D496B">
      <w:pPr>
        <w:ind w:left="540"/>
        <w:rPr>
          <w:rFonts w:ascii="Book Antiqua" w:hAnsi="Book Antiqua"/>
          <w:sz w:val="24"/>
          <w:szCs w:val="24"/>
          <w:lang w:val="en-GB"/>
        </w:rPr>
      </w:pPr>
      <w:r w:rsidRPr="00C74E7D">
        <w:rPr>
          <w:rFonts w:ascii="Book Antiqua" w:hAnsi="Book Antiqua"/>
          <w:sz w:val="24"/>
          <w:szCs w:val="24"/>
          <w:lang w:val="en-GB"/>
        </w:rPr>
        <w:t xml:space="preserve">This document serves as a guideline to the </w:t>
      </w:r>
      <w:r w:rsidR="00EE0865">
        <w:rPr>
          <w:rFonts w:ascii="Book Antiqua" w:hAnsi="Book Antiqua"/>
          <w:sz w:val="24"/>
          <w:szCs w:val="24"/>
          <w:lang w:val="en-GB"/>
        </w:rPr>
        <w:t>iFlexForm developer</w:t>
      </w:r>
      <w:r w:rsidRPr="00C74E7D">
        <w:rPr>
          <w:rFonts w:ascii="Book Antiqua" w:hAnsi="Book Antiqua"/>
          <w:sz w:val="24"/>
          <w:szCs w:val="24"/>
          <w:lang w:val="en-GB"/>
        </w:rPr>
        <w:t xml:space="preserve">. </w:t>
      </w:r>
      <w:r w:rsidR="00F22BC6">
        <w:rPr>
          <w:rFonts w:ascii="Book Antiqua" w:hAnsi="Book Antiqua"/>
          <w:sz w:val="24"/>
          <w:szCs w:val="24"/>
          <w:lang w:val="en-GB"/>
        </w:rPr>
        <w:t>This document would help to identify features of the component and tracking is easy when new requirement or enhancement came in</w:t>
      </w:r>
      <w:r w:rsidRPr="00C74E7D">
        <w:rPr>
          <w:rFonts w:ascii="Book Antiqua" w:hAnsi="Book Antiqua"/>
          <w:sz w:val="24"/>
          <w:szCs w:val="24"/>
          <w:lang w:val="en-GB"/>
        </w:rPr>
        <w:t xml:space="preserve">, change management is </w:t>
      </w:r>
      <w:r w:rsidR="00F22BC6">
        <w:rPr>
          <w:rFonts w:ascii="Book Antiqua" w:hAnsi="Book Antiqua"/>
          <w:sz w:val="24"/>
          <w:szCs w:val="24"/>
          <w:lang w:val="en-GB"/>
        </w:rPr>
        <w:t xml:space="preserve">also </w:t>
      </w:r>
      <w:r w:rsidRPr="00C74E7D">
        <w:rPr>
          <w:rFonts w:ascii="Book Antiqua" w:hAnsi="Book Antiqua"/>
          <w:sz w:val="24"/>
          <w:szCs w:val="24"/>
          <w:lang w:val="en-GB"/>
        </w:rPr>
        <w:t>made easier and flexible</w:t>
      </w:r>
    </w:p>
    <w:p w:rsidR="000D496B" w:rsidRPr="001049C1" w:rsidRDefault="000D496B" w:rsidP="000D496B">
      <w:pPr>
        <w:rPr>
          <w:rFonts w:ascii="Trebuchet MS" w:hAnsi="Trebuchet MS"/>
          <w:sz w:val="24"/>
          <w:szCs w:val="24"/>
        </w:rPr>
      </w:pPr>
    </w:p>
    <w:p w:rsidR="000D496B" w:rsidRPr="00532487" w:rsidRDefault="00532487" w:rsidP="000D496B">
      <w:pPr>
        <w:pStyle w:val="StyleHeading2TrebuchetMS"/>
        <w:keepLines w:val="0"/>
        <w:spacing w:before="240" w:after="60" w:line="240" w:lineRule="auto"/>
        <w:rPr>
          <w:rFonts w:asciiTheme="majorHAnsi" w:hAnsiTheme="majorHAnsi"/>
          <w:color w:val="4F81BD" w:themeColor="accent1"/>
        </w:rPr>
      </w:pPr>
      <w:bookmarkStart w:id="20" w:name="_Toc228698452"/>
      <w:r w:rsidRPr="00532487">
        <w:rPr>
          <w:rFonts w:asciiTheme="majorHAnsi" w:hAnsiTheme="majorHAnsi"/>
          <w:color w:val="4F81BD" w:themeColor="accent1"/>
        </w:rPr>
        <w:t>NEED FOR IFLEXFORM</w:t>
      </w:r>
      <w:bookmarkEnd w:id="20"/>
    </w:p>
    <w:p w:rsidR="000D496B" w:rsidRPr="001049C1" w:rsidRDefault="000D496B" w:rsidP="000D496B">
      <w:pPr>
        <w:ind w:left="540"/>
        <w:rPr>
          <w:rFonts w:ascii="Trebuchet MS" w:hAnsi="Trebuchet MS"/>
          <w:sz w:val="24"/>
          <w:szCs w:val="24"/>
        </w:rPr>
      </w:pPr>
      <w:r w:rsidRPr="001049C1">
        <w:rPr>
          <w:rFonts w:ascii="Trebuchet MS" w:hAnsi="Trebuchet MS"/>
          <w:b/>
          <w:bCs/>
          <w:sz w:val="24"/>
          <w:szCs w:val="24"/>
        </w:rPr>
        <w:br/>
      </w:r>
      <w:r w:rsidRPr="00C74E7D">
        <w:rPr>
          <w:rFonts w:ascii="Book Antiqua" w:hAnsi="Book Antiqua"/>
          <w:sz w:val="24"/>
          <w:szCs w:val="24"/>
          <w:lang w:val="en-GB"/>
        </w:rPr>
        <w:t xml:space="preserve">The idea of </w:t>
      </w:r>
      <w:r w:rsidR="0058258F">
        <w:rPr>
          <w:rFonts w:ascii="Book Antiqua" w:hAnsi="Book Antiqua"/>
          <w:sz w:val="24"/>
          <w:szCs w:val="24"/>
          <w:lang w:val="en-GB"/>
        </w:rPr>
        <w:t>introducing iFlexForm is to reduce the input time at the time of data entry.</w:t>
      </w:r>
      <w:r w:rsidR="0054045D">
        <w:rPr>
          <w:rFonts w:ascii="Book Antiqua" w:hAnsi="Book Antiqua"/>
          <w:sz w:val="24"/>
          <w:szCs w:val="24"/>
          <w:lang w:val="en-GB"/>
        </w:rPr>
        <w:t xml:space="preserve"> </w:t>
      </w:r>
    </w:p>
    <w:p w:rsidR="000D496B" w:rsidRPr="001049C1" w:rsidRDefault="000D496B" w:rsidP="000D496B">
      <w:pPr>
        <w:rPr>
          <w:rFonts w:ascii="Trebuchet MS" w:hAnsi="Trebuchet MS"/>
          <w:sz w:val="24"/>
          <w:szCs w:val="24"/>
        </w:rPr>
      </w:pPr>
    </w:p>
    <w:p w:rsidR="00AB0DCA" w:rsidRPr="00532487" w:rsidRDefault="00532487" w:rsidP="00AB0DCA">
      <w:pPr>
        <w:pStyle w:val="StyleHeading2TrebuchetMS"/>
        <w:keepLines w:val="0"/>
        <w:spacing w:before="240" w:after="60" w:line="240" w:lineRule="auto"/>
        <w:rPr>
          <w:rFonts w:asciiTheme="majorHAnsi" w:hAnsiTheme="majorHAnsi"/>
          <w:color w:val="4F81BD" w:themeColor="accent1"/>
        </w:rPr>
      </w:pPr>
      <w:bookmarkStart w:id="21" w:name="_Toc228698453"/>
      <w:r w:rsidRPr="00532487">
        <w:rPr>
          <w:rFonts w:asciiTheme="majorHAnsi" w:hAnsiTheme="majorHAnsi"/>
          <w:color w:val="4F81BD" w:themeColor="accent1"/>
        </w:rPr>
        <w:t>FEATURES</w:t>
      </w:r>
      <w:bookmarkEnd w:id="21"/>
    </w:p>
    <w:p w:rsidR="000D496B" w:rsidRPr="00C74E7D" w:rsidRDefault="000D496B" w:rsidP="000D496B">
      <w:pPr>
        <w:ind w:left="540"/>
        <w:rPr>
          <w:rFonts w:ascii="Book Antiqua" w:hAnsi="Book Antiqua"/>
          <w:sz w:val="24"/>
          <w:szCs w:val="24"/>
          <w:lang w:val="en-GB"/>
        </w:rPr>
      </w:pPr>
    </w:p>
    <w:p w:rsidR="00A27333" w:rsidRDefault="00A27333" w:rsidP="002D3683">
      <w:pPr>
        <w:pStyle w:val="ListParagraph"/>
        <w:numPr>
          <w:ilvl w:val="0"/>
          <w:numId w:val="43"/>
        </w:numPr>
        <w:rPr>
          <w:rFonts w:ascii="Book Antiqua" w:hAnsi="Book Antiqua"/>
          <w:sz w:val="24"/>
          <w:szCs w:val="24"/>
          <w:lang w:val="en-GB"/>
        </w:rPr>
      </w:pPr>
      <w:r w:rsidRPr="005908B6">
        <w:rPr>
          <w:rFonts w:ascii="Book Antiqua" w:hAnsi="Book Antiqua"/>
          <w:sz w:val="24"/>
          <w:szCs w:val="24"/>
          <w:lang w:val="en-GB"/>
        </w:rPr>
        <w:t xml:space="preserve">It is same like a form. </w:t>
      </w:r>
      <w:r w:rsidR="000A57B2" w:rsidRPr="005908B6">
        <w:rPr>
          <w:rFonts w:ascii="Book Antiqua" w:hAnsi="Book Antiqua"/>
          <w:sz w:val="24"/>
          <w:szCs w:val="24"/>
          <w:lang w:val="en-GB"/>
        </w:rPr>
        <w:t xml:space="preserve">It has a pane with </w:t>
      </w:r>
      <w:r w:rsidR="00E17137" w:rsidRPr="005908B6">
        <w:rPr>
          <w:rFonts w:ascii="Book Antiqua" w:hAnsi="Book Antiqua"/>
          <w:sz w:val="24"/>
          <w:szCs w:val="24"/>
          <w:lang w:val="en-GB"/>
        </w:rPr>
        <w:t>separate set of buttons to operate the grid o</w:t>
      </w:r>
      <w:r w:rsidR="005908B6">
        <w:rPr>
          <w:rFonts w:ascii="Book Antiqua" w:hAnsi="Book Antiqua"/>
          <w:sz w:val="24"/>
          <w:szCs w:val="24"/>
          <w:lang w:val="en-GB"/>
        </w:rPr>
        <w:t>perations like(Add Row, Delete Row, Paging and Navigation).</w:t>
      </w:r>
    </w:p>
    <w:p w:rsidR="005908B6" w:rsidRDefault="00354C4F" w:rsidP="002D3683">
      <w:pPr>
        <w:pStyle w:val="ListParagraph"/>
        <w:numPr>
          <w:ilvl w:val="0"/>
          <w:numId w:val="43"/>
        </w:numPr>
        <w:rPr>
          <w:rFonts w:ascii="Book Antiqua" w:hAnsi="Book Antiqua"/>
          <w:sz w:val="24"/>
          <w:szCs w:val="24"/>
          <w:lang w:val="en-GB"/>
        </w:rPr>
      </w:pPr>
      <w:r w:rsidRPr="00354C4F">
        <w:rPr>
          <w:rFonts w:ascii="Book Antiqua" w:hAnsi="Book Antiqua"/>
          <w:sz w:val="24"/>
          <w:szCs w:val="24"/>
          <w:lang w:val="en-GB"/>
        </w:rPr>
        <w:t xml:space="preserve">Update will be done by row wise when you move onto different row by </w:t>
      </w:r>
      <w:r w:rsidR="00C121AE">
        <w:rPr>
          <w:rFonts w:ascii="Book Antiqua" w:hAnsi="Book Antiqua"/>
          <w:sz w:val="24"/>
          <w:szCs w:val="24"/>
          <w:lang w:val="en-GB"/>
        </w:rPr>
        <w:t xml:space="preserve">clicking any of the </w:t>
      </w:r>
      <w:r w:rsidR="0033668D">
        <w:rPr>
          <w:rFonts w:ascii="Book Antiqua" w:hAnsi="Book Antiqua"/>
          <w:sz w:val="24"/>
          <w:szCs w:val="24"/>
          <w:lang w:val="en-GB"/>
        </w:rPr>
        <w:t>buttons</w:t>
      </w:r>
      <w:r w:rsidR="00C121AE">
        <w:rPr>
          <w:rFonts w:ascii="Book Antiqua" w:hAnsi="Book Antiqua"/>
          <w:sz w:val="24"/>
          <w:szCs w:val="24"/>
          <w:lang w:val="en-GB"/>
        </w:rPr>
        <w:t xml:space="preserve"> inside iFlexForm</w:t>
      </w:r>
      <w:r>
        <w:rPr>
          <w:rFonts w:ascii="Book Antiqua" w:hAnsi="Book Antiqua"/>
          <w:sz w:val="24"/>
          <w:szCs w:val="24"/>
          <w:lang w:val="en-GB"/>
        </w:rPr>
        <w:t>.</w:t>
      </w:r>
    </w:p>
    <w:p w:rsidR="00886537" w:rsidRPr="00886537" w:rsidRDefault="00886537" w:rsidP="002D3683">
      <w:pPr>
        <w:pStyle w:val="ListParagraph"/>
        <w:numPr>
          <w:ilvl w:val="0"/>
          <w:numId w:val="43"/>
        </w:numPr>
        <w:rPr>
          <w:rFonts w:ascii="Book Antiqua" w:hAnsi="Book Antiqua"/>
          <w:sz w:val="24"/>
          <w:szCs w:val="24"/>
          <w:lang w:val="en-GB"/>
        </w:rPr>
      </w:pPr>
      <w:r w:rsidRPr="00886537">
        <w:rPr>
          <w:rFonts w:ascii="Book Antiqua" w:hAnsi="Book Antiqua"/>
          <w:sz w:val="24"/>
          <w:szCs w:val="24"/>
          <w:lang w:val="en-GB"/>
        </w:rPr>
        <w:lastRenderedPageBreak/>
        <w:t>Delete record by selecting a particular record and clicking delete button in the footer row</w:t>
      </w:r>
    </w:p>
    <w:p w:rsidR="00886537" w:rsidRDefault="00317EA2" w:rsidP="002D3683">
      <w:pPr>
        <w:pStyle w:val="ListParagraph"/>
        <w:numPr>
          <w:ilvl w:val="0"/>
          <w:numId w:val="43"/>
        </w:numPr>
        <w:rPr>
          <w:rFonts w:ascii="Book Antiqua" w:hAnsi="Book Antiqua"/>
          <w:sz w:val="24"/>
          <w:szCs w:val="24"/>
          <w:lang w:val="en-GB"/>
        </w:rPr>
      </w:pPr>
      <w:r w:rsidRPr="00317EA2">
        <w:rPr>
          <w:rFonts w:ascii="Book Antiqua" w:hAnsi="Book Antiqua"/>
          <w:sz w:val="24"/>
          <w:szCs w:val="24"/>
          <w:lang w:val="en-GB"/>
        </w:rPr>
        <w:t xml:space="preserve">Add a Record </w:t>
      </w:r>
      <w:del w:id="22" w:author="thiruppathi" w:date="2009-04-29T11:23:00Z">
        <w:r w:rsidRPr="00317EA2" w:rsidDel="00417B81">
          <w:rPr>
            <w:rFonts w:ascii="Book Antiqua" w:hAnsi="Book Antiqua"/>
            <w:sz w:val="24"/>
            <w:szCs w:val="24"/>
            <w:lang w:val="en-GB"/>
          </w:rPr>
          <w:delText xml:space="preserve">either by pressing the tab key on last cell or </w:delText>
        </w:r>
      </w:del>
      <w:r w:rsidRPr="00317EA2">
        <w:rPr>
          <w:rFonts w:ascii="Book Antiqua" w:hAnsi="Book Antiqua"/>
          <w:sz w:val="24"/>
          <w:szCs w:val="24"/>
          <w:lang w:val="en-GB"/>
        </w:rPr>
        <w:t>by clicking the Add button in the footer row</w:t>
      </w:r>
      <w:r>
        <w:rPr>
          <w:rFonts w:ascii="Book Antiqua" w:hAnsi="Book Antiqua"/>
          <w:sz w:val="24"/>
          <w:szCs w:val="24"/>
          <w:lang w:val="en-GB"/>
        </w:rPr>
        <w:t>.</w:t>
      </w:r>
    </w:p>
    <w:p w:rsidR="00C54E3D" w:rsidRDefault="00C54E3D" w:rsidP="002D3683">
      <w:pPr>
        <w:pStyle w:val="ListParagraph"/>
        <w:numPr>
          <w:ilvl w:val="0"/>
          <w:numId w:val="43"/>
        </w:numPr>
        <w:rPr>
          <w:rFonts w:ascii="Book Antiqua" w:hAnsi="Book Antiqua"/>
          <w:sz w:val="24"/>
          <w:szCs w:val="24"/>
          <w:lang w:val="en-GB"/>
        </w:rPr>
      </w:pPr>
      <w:r w:rsidRPr="00C54E3D">
        <w:rPr>
          <w:rFonts w:ascii="Book Antiqua" w:hAnsi="Book Antiqua"/>
          <w:sz w:val="24"/>
          <w:szCs w:val="24"/>
          <w:lang w:val="en-GB"/>
        </w:rPr>
        <w:t xml:space="preserve">Validations will be done once focus moves from the </w:t>
      </w:r>
      <w:r>
        <w:rPr>
          <w:rFonts w:ascii="Book Antiqua" w:hAnsi="Book Antiqua"/>
          <w:sz w:val="24"/>
          <w:szCs w:val="24"/>
          <w:lang w:val="en-GB"/>
        </w:rPr>
        <w:t>control.</w:t>
      </w:r>
    </w:p>
    <w:p w:rsidR="007D0717" w:rsidRDefault="007D0717" w:rsidP="002D3683">
      <w:pPr>
        <w:pStyle w:val="ListParagraph"/>
        <w:numPr>
          <w:ilvl w:val="0"/>
          <w:numId w:val="43"/>
        </w:numPr>
        <w:rPr>
          <w:rFonts w:ascii="Book Antiqua" w:hAnsi="Book Antiqua"/>
          <w:sz w:val="24"/>
          <w:szCs w:val="24"/>
          <w:lang w:val="en-GB"/>
        </w:rPr>
      </w:pPr>
      <w:r>
        <w:rPr>
          <w:rFonts w:ascii="Book Antiqua" w:hAnsi="Book Antiqua"/>
          <w:sz w:val="24"/>
          <w:szCs w:val="24"/>
          <w:lang w:val="en-GB"/>
        </w:rPr>
        <w:t>Saving the entered values to dataset use of clicking save button in the footer row.</w:t>
      </w:r>
    </w:p>
    <w:p w:rsidR="007D0717" w:rsidRDefault="007D0717" w:rsidP="002D3683">
      <w:pPr>
        <w:pStyle w:val="ListParagraph"/>
        <w:numPr>
          <w:ilvl w:val="0"/>
          <w:numId w:val="43"/>
        </w:numPr>
        <w:rPr>
          <w:rFonts w:ascii="Book Antiqua" w:hAnsi="Book Antiqua"/>
          <w:sz w:val="24"/>
          <w:szCs w:val="24"/>
          <w:lang w:val="en-GB"/>
        </w:rPr>
      </w:pPr>
      <w:r>
        <w:rPr>
          <w:rFonts w:ascii="Book Antiqua" w:hAnsi="Book Antiqua"/>
          <w:sz w:val="24"/>
          <w:szCs w:val="24"/>
          <w:lang w:val="en-GB"/>
        </w:rPr>
        <w:t>Cancelling the entered values and clearing using Cancel button in the footer row.</w:t>
      </w:r>
    </w:p>
    <w:p w:rsidR="000D496B" w:rsidRDefault="00A52723" w:rsidP="002D3683">
      <w:pPr>
        <w:pStyle w:val="ListParagraph"/>
        <w:numPr>
          <w:ilvl w:val="0"/>
          <w:numId w:val="43"/>
        </w:numPr>
        <w:rPr>
          <w:rFonts w:ascii="Book Antiqua" w:hAnsi="Book Antiqua"/>
          <w:sz w:val="24"/>
          <w:szCs w:val="24"/>
          <w:lang w:val="en-GB"/>
        </w:rPr>
      </w:pPr>
      <w:r w:rsidRPr="002639AE">
        <w:rPr>
          <w:rFonts w:ascii="Book Antiqua" w:hAnsi="Book Antiqua"/>
          <w:sz w:val="24"/>
          <w:szCs w:val="24"/>
          <w:lang w:val="en-GB"/>
        </w:rPr>
        <w:t>Paging is possible</w:t>
      </w:r>
      <w:r w:rsidR="008261AA" w:rsidRPr="002639AE">
        <w:rPr>
          <w:rFonts w:ascii="Book Antiqua" w:hAnsi="Book Antiqua"/>
          <w:sz w:val="24"/>
          <w:szCs w:val="24"/>
          <w:lang w:val="en-GB"/>
        </w:rPr>
        <w:t>.</w:t>
      </w:r>
    </w:p>
    <w:p w:rsidR="00383CCD" w:rsidRDefault="00383CCD" w:rsidP="00383CCD">
      <w:pPr>
        <w:pStyle w:val="ListParagraph"/>
        <w:ind w:left="1080"/>
        <w:rPr>
          <w:rFonts w:ascii="Book Antiqua" w:hAnsi="Book Antiqua"/>
          <w:sz w:val="24"/>
          <w:szCs w:val="24"/>
          <w:lang w:val="en-GB"/>
        </w:rPr>
      </w:pPr>
    </w:p>
    <w:p w:rsidR="00AB0DCA" w:rsidRPr="00532487" w:rsidRDefault="00532487" w:rsidP="00AB0DCA">
      <w:pPr>
        <w:pStyle w:val="StyleHeading2TrebuchetMS"/>
        <w:keepLines w:val="0"/>
        <w:spacing w:before="240" w:after="60" w:line="240" w:lineRule="auto"/>
        <w:rPr>
          <w:rFonts w:asciiTheme="majorHAnsi" w:hAnsiTheme="majorHAnsi"/>
          <w:color w:val="4F81BD" w:themeColor="accent1"/>
        </w:rPr>
      </w:pPr>
      <w:bookmarkStart w:id="23" w:name="_Toc228698454"/>
      <w:r w:rsidRPr="00532487">
        <w:rPr>
          <w:rFonts w:asciiTheme="majorHAnsi" w:hAnsiTheme="majorHAnsi"/>
          <w:color w:val="4F81BD" w:themeColor="accent1"/>
        </w:rPr>
        <w:t>OPERATIONS</w:t>
      </w:r>
      <w:bookmarkEnd w:id="23"/>
    </w:p>
    <w:p w:rsidR="00C872D1" w:rsidRDefault="00C872D1" w:rsidP="00383CCD">
      <w:pPr>
        <w:rPr>
          <w:rFonts w:ascii="Book Antiqua" w:hAnsi="Book Antiqua"/>
          <w:b/>
          <w:sz w:val="24"/>
          <w:szCs w:val="24"/>
          <w:lang w:val="en-GB"/>
        </w:rPr>
      </w:pPr>
    </w:p>
    <w:p w:rsidR="00383CCD" w:rsidRPr="00C872D1" w:rsidRDefault="00383CCD" w:rsidP="00C872D1">
      <w:pPr>
        <w:pStyle w:val="ListParagraph"/>
        <w:numPr>
          <w:ilvl w:val="0"/>
          <w:numId w:val="18"/>
        </w:numPr>
        <w:rPr>
          <w:rFonts w:ascii="Book Antiqua" w:hAnsi="Book Antiqua"/>
          <w:b/>
          <w:sz w:val="24"/>
          <w:szCs w:val="24"/>
          <w:lang w:val="en-GB"/>
        </w:rPr>
      </w:pPr>
      <w:r w:rsidRPr="00C872D1">
        <w:rPr>
          <w:rFonts w:ascii="Book Antiqua" w:hAnsi="Book Antiqua"/>
          <w:b/>
          <w:sz w:val="24"/>
          <w:szCs w:val="24"/>
          <w:lang w:val="en-GB"/>
        </w:rPr>
        <w:t xml:space="preserve">Add Record:   </w:t>
      </w:r>
    </w:p>
    <w:p w:rsidR="00D10764" w:rsidRDefault="0084243B" w:rsidP="00F500A3">
      <w:pPr>
        <w:ind w:left="360"/>
        <w:rPr>
          <w:rFonts w:ascii="Book Antiqua" w:hAnsi="Book Antiqua"/>
          <w:sz w:val="24"/>
          <w:szCs w:val="24"/>
          <w:lang w:val="en-GB"/>
        </w:rPr>
      </w:pPr>
      <w:r>
        <w:rPr>
          <w:rFonts w:ascii="Book Antiqua" w:hAnsi="Book Antiqua"/>
          <w:sz w:val="24"/>
          <w:szCs w:val="24"/>
          <w:lang w:val="en-GB"/>
        </w:rPr>
        <w:t>When a</w:t>
      </w:r>
      <w:r w:rsidR="000F4781" w:rsidRPr="00383CCD">
        <w:rPr>
          <w:rFonts w:ascii="Book Antiqua" w:hAnsi="Book Antiqua"/>
          <w:sz w:val="24"/>
          <w:szCs w:val="24"/>
          <w:lang w:val="en-GB"/>
        </w:rPr>
        <w:t xml:space="preserve"> </w:t>
      </w:r>
      <w:r w:rsidR="0043418B">
        <w:rPr>
          <w:rFonts w:ascii="Book Antiqua" w:hAnsi="Book Antiqua"/>
          <w:sz w:val="24"/>
          <w:szCs w:val="24"/>
          <w:lang w:val="en-GB"/>
        </w:rPr>
        <w:t>Add</w:t>
      </w:r>
      <w:r w:rsidR="000F4781" w:rsidRPr="00383CCD">
        <w:rPr>
          <w:rFonts w:ascii="Book Antiqua" w:hAnsi="Book Antiqua"/>
          <w:sz w:val="24"/>
          <w:szCs w:val="24"/>
          <w:lang w:val="en-GB"/>
        </w:rPr>
        <w:t xml:space="preserve"> row </w:t>
      </w:r>
      <w:r w:rsidR="000F4781">
        <w:rPr>
          <w:rFonts w:ascii="Book Antiqua" w:hAnsi="Book Antiqua"/>
          <w:sz w:val="24"/>
          <w:szCs w:val="24"/>
          <w:lang w:val="en-GB"/>
        </w:rPr>
        <w:t xml:space="preserve">button </w:t>
      </w:r>
      <w:r w:rsidR="000F4781" w:rsidRPr="00383CCD">
        <w:rPr>
          <w:rFonts w:ascii="Book Antiqua" w:hAnsi="Book Antiqua"/>
          <w:sz w:val="24"/>
          <w:szCs w:val="24"/>
          <w:lang w:val="en-GB"/>
        </w:rPr>
        <w:t xml:space="preserve">is </w:t>
      </w:r>
      <w:r w:rsidR="000F4781">
        <w:rPr>
          <w:rFonts w:ascii="Book Antiqua" w:hAnsi="Book Antiqua"/>
          <w:sz w:val="24"/>
          <w:szCs w:val="24"/>
          <w:lang w:val="en-GB"/>
        </w:rPr>
        <w:t xml:space="preserve">clicked then clears </w:t>
      </w:r>
      <w:r w:rsidR="00E705B9">
        <w:rPr>
          <w:rFonts w:ascii="Book Antiqua" w:hAnsi="Book Antiqua"/>
          <w:sz w:val="24"/>
          <w:szCs w:val="24"/>
          <w:lang w:val="en-GB"/>
        </w:rPr>
        <w:t xml:space="preserve">all </w:t>
      </w:r>
      <w:r w:rsidR="000F4781">
        <w:rPr>
          <w:rFonts w:ascii="Book Antiqua" w:hAnsi="Book Antiqua"/>
          <w:sz w:val="24"/>
          <w:szCs w:val="24"/>
          <w:lang w:val="en-GB"/>
        </w:rPr>
        <w:t xml:space="preserve">the </w:t>
      </w:r>
      <w:r w:rsidR="00E705B9">
        <w:rPr>
          <w:rFonts w:ascii="Book Antiqua" w:hAnsi="Book Antiqua"/>
          <w:sz w:val="24"/>
          <w:szCs w:val="24"/>
          <w:lang w:val="en-GB"/>
        </w:rPr>
        <w:t xml:space="preserve">values appeared in </w:t>
      </w:r>
      <w:r w:rsidR="000F4781">
        <w:rPr>
          <w:rFonts w:ascii="Book Antiqua" w:hAnsi="Book Antiqua"/>
          <w:sz w:val="24"/>
          <w:szCs w:val="24"/>
          <w:lang w:val="en-GB"/>
        </w:rPr>
        <w:t xml:space="preserve">controls </w:t>
      </w:r>
      <w:r w:rsidR="00383CCD" w:rsidRPr="00383CCD">
        <w:rPr>
          <w:rFonts w:ascii="Book Antiqua" w:hAnsi="Book Antiqua"/>
          <w:sz w:val="24"/>
          <w:szCs w:val="24"/>
          <w:lang w:val="en-GB"/>
        </w:rPr>
        <w:t>in</w:t>
      </w:r>
      <w:r w:rsidR="000F4781">
        <w:rPr>
          <w:rFonts w:ascii="Book Antiqua" w:hAnsi="Book Antiqua"/>
          <w:sz w:val="24"/>
          <w:szCs w:val="24"/>
          <w:lang w:val="en-GB"/>
        </w:rPr>
        <w:t>side</w:t>
      </w:r>
      <w:r w:rsidR="00383CCD" w:rsidRPr="00383CCD">
        <w:rPr>
          <w:rFonts w:ascii="Book Antiqua" w:hAnsi="Book Antiqua"/>
          <w:sz w:val="24"/>
          <w:szCs w:val="24"/>
          <w:lang w:val="en-GB"/>
        </w:rPr>
        <w:t xml:space="preserve"> the </w:t>
      </w:r>
      <w:r w:rsidR="000F4781">
        <w:rPr>
          <w:rFonts w:ascii="Book Antiqua" w:hAnsi="Book Antiqua"/>
          <w:sz w:val="24"/>
          <w:szCs w:val="24"/>
          <w:lang w:val="en-GB"/>
        </w:rPr>
        <w:t>iFlexForm.</w:t>
      </w:r>
      <w:r w:rsidR="00383CCD" w:rsidRPr="00383CCD">
        <w:rPr>
          <w:rFonts w:ascii="Book Antiqua" w:hAnsi="Book Antiqua"/>
          <w:sz w:val="24"/>
          <w:szCs w:val="24"/>
          <w:lang w:val="en-GB"/>
        </w:rPr>
        <w:t xml:space="preserve"> The added new row will be </w:t>
      </w:r>
      <w:r w:rsidR="00E705B9">
        <w:rPr>
          <w:rFonts w:ascii="Book Antiqua" w:hAnsi="Book Antiqua"/>
          <w:sz w:val="24"/>
          <w:szCs w:val="24"/>
          <w:lang w:val="en-GB"/>
        </w:rPr>
        <w:t xml:space="preserve">maintained in </w:t>
      </w:r>
      <w:r w:rsidR="00841D3C" w:rsidRPr="00383CCD">
        <w:rPr>
          <w:rFonts w:ascii="Book Antiqua" w:hAnsi="Book Antiqua"/>
          <w:sz w:val="24"/>
          <w:szCs w:val="24"/>
          <w:lang w:val="en-GB"/>
        </w:rPr>
        <w:t>data source</w:t>
      </w:r>
      <w:r w:rsidR="00841D3C">
        <w:rPr>
          <w:rFonts w:ascii="Book Antiqua" w:hAnsi="Book Antiqua"/>
          <w:sz w:val="24"/>
          <w:szCs w:val="24"/>
          <w:lang w:val="en-GB"/>
        </w:rPr>
        <w:t xml:space="preserve"> </w:t>
      </w:r>
      <w:r w:rsidR="00E705B9">
        <w:rPr>
          <w:rFonts w:ascii="Book Antiqua" w:hAnsi="Book Antiqua"/>
          <w:sz w:val="24"/>
          <w:szCs w:val="24"/>
          <w:lang w:val="en-GB"/>
        </w:rPr>
        <w:t>as</w:t>
      </w:r>
      <w:r w:rsidR="00383CCD" w:rsidRPr="00383CCD">
        <w:rPr>
          <w:rFonts w:ascii="Book Antiqua" w:hAnsi="Book Antiqua"/>
          <w:sz w:val="24"/>
          <w:szCs w:val="24"/>
          <w:lang w:val="en-GB"/>
        </w:rPr>
        <w:t xml:space="preserve"> </w:t>
      </w:r>
      <w:r w:rsidR="008B0AEC">
        <w:rPr>
          <w:rFonts w:ascii="Book Antiqua" w:hAnsi="Book Antiqua"/>
          <w:sz w:val="24"/>
          <w:szCs w:val="24"/>
          <w:lang w:val="en-GB"/>
        </w:rPr>
        <w:t xml:space="preserve">a </w:t>
      </w:r>
      <w:r w:rsidR="00383CCD" w:rsidRPr="00383CCD">
        <w:rPr>
          <w:rFonts w:ascii="Book Antiqua" w:hAnsi="Book Antiqua"/>
          <w:sz w:val="24"/>
          <w:szCs w:val="24"/>
          <w:lang w:val="en-GB"/>
        </w:rPr>
        <w:t xml:space="preserve">last row of the </w:t>
      </w:r>
      <w:r w:rsidR="00E705B9">
        <w:rPr>
          <w:rFonts w:ascii="Book Antiqua" w:hAnsi="Book Antiqua"/>
          <w:sz w:val="24"/>
          <w:szCs w:val="24"/>
          <w:lang w:val="en-GB"/>
        </w:rPr>
        <w:t xml:space="preserve">iFlexForm. </w:t>
      </w:r>
      <w:r w:rsidR="00D10764">
        <w:rPr>
          <w:rFonts w:ascii="Book Antiqua" w:hAnsi="Book Antiqua"/>
          <w:sz w:val="24"/>
          <w:szCs w:val="24"/>
          <w:lang w:val="en-GB"/>
        </w:rPr>
        <w:t>If any other button is clicked show confirmation message</w:t>
      </w:r>
      <w:r w:rsidR="005B7390">
        <w:rPr>
          <w:rFonts w:ascii="Book Antiqua" w:hAnsi="Book Antiqua"/>
          <w:sz w:val="24"/>
          <w:szCs w:val="24"/>
          <w:lang w:val="en-GB"/>
        </w:rPr>
        <w:t xml:space="preserve"> and save the same in data source if the record is validated</w:t>
      </w:r>
      <w:r w:rsidR="00D10764" w:rsidRPr="00383CCD">
        <w:rPr>
          <w:rFonts w:ascii="Book Antiqua" w:hAnsi="Book Antiqua"/>
          <w:sz w:val="24"/>
          <w:szCs w:val="24"/>
          <w:lang w:val="en-GB"/>
        </w:rPr>
        <w:t>.</w:t>
      </w:r>
    </w:p>
    <w:p w:rsidR="00383CCD" w:rsidRPr="00C872D1" w:rsidRDefault="0014055D" w:rsidP="00C872D1">
      <w:pPr>
        <w:pStyle w:val="ListParagraph"/>
        <w:numPr>
          <w:ilvl w:val="0"/>
          <w:numId w:val="18"/>
        </w:numPr>
        <w:rPr>
          <w:rFonts w:ascii="Book Antiqua" w:hAnsi="Book Antiqua"/>
          <w:b/>
          <w:sz w:val="24"/>
          <w:szCs w:val="24"/>
          <w:lang w:val="en-GB"/>
        </w:rPr>
      </w:pPr>
      <w:r>
        <w:rPr>
          <w:rFonts w:ascii="Book Antiqua" w:hAnsi="Book Antiqua"/>
          <w:b/>
          <w:sz w:val="24"/>
          <w:szCs w:val="24"/>
          <w:lang w:val="en-GB"/>
        </w:rPr>
        <w:t>Save/</w:t>
      </w:r>
      <w:r w:rsidR="00383CCD" w:rsidRPr="00C872D1">
        <w:rPr>
          <w:rFonts w:ascii="Book Antiqua" w:hAnsi="Book Antiqua"/>
          <w:b/>
          <w:sz w:val="24"/>
          <w:szCs w:val="24"/>
          <w:lang w:val="en-GB"/>
        </w:rPr>
        <w:t>Update Record:</w:t>
      </w:r>
    </w:p>
    <w:p w:rsidR="001931F5" w:rsidRDefault="00895F29" w:rsidP="00AB51F3">
      <w:pPr>
        <w:ind w:left="360"/>
        <w:rPr>
          <w:rFonts w:ascii="Book Antiqua" w:hAnsi="Book Antiqua"/>
          <w:b/>
          <w:i/>
          <w:sz w:val="24"/>
          <w:szCs w:val="24"/>
          <w:u w:val="single"/>
          <w:lang w:val="en-GB"/>
        </w:rPr>
      </w:pPr>
      <w:r w:rsidRPr="00383CCD">
        <w:rPr>
          <w:rFonts w:ascii="Book Antiqua" w:hAnsi="Book Antiqua"/>
          <w:sz w:val="24"/>
          <w:szCs w:val="24"/>
          <w:lang w:val="en-GB"/>
        </w:rPr>
        <w:t xml:space="preserve">When the </w:t>
      </w:r>
      <w:r>
        <w:rPr>
          <w:rFonts w:ascii="Book Antiqua" w:hAnsi="Book Antiqua"/>
          <w:sz w:val="24"/>
          <w:szCs w:val="24"/>
          <w:lang w:val="en-GB"/>
        </w:rPr>
        <w:t>save</w:t>
      </w:r>
      <w:r w:rsidR="000D0602">
        <w:rPr>
          <w:rFonts w:ascii="Book Antiqua" w:hAnsi="Book Antiqua"/>
          <w:sz w:val="24"/>
          <w:szCs w:val="24"/>
          <w:lang w:val="en-GB"/>
        </w:rPr>
        <w:t xml:space="preserve"> or update</w:t>
      </w:r>
      <w:r w:rsidRPr="00383CCD">
        <w:rPr>
          <w:rFonts w:ascii="Book Antiqua" w:hAnsi="Book Antiqua"/>
          <w:sz w:val="24"/>
          <w:szCs w:val="24"/>
          <w:lang w:val="en-GB"/>
        </w:rPr>
        <w:t xml:space="preserve"> </w:t>
      </w:r>
      <w:r>
        <w:rPr>
          <w:rFonts w:ascii="Book Antiqua" w:hAnsi="Book Antiqua"/>
          <w:sz w:val="24"/>
          <w:szCs w:val="24"/>
          <w:lang w:val="en-GB"/>
        </w:rPr>
        <w:t>button clicked. Update operation</w:t>
      </w:r>
      <w:r w:rsidR="00383CCD" w:rsidRPr="00383CCD">
        <w:rPr>
          <w:rFonts w:ascii="Book Antiqua" w:hAnsi="Book Antiqua"/>
          <w:sz w:val="24"/>
          <w:szCs w:val="24"/>
          <w:lang w:val="en-GB"/>
        </w:rPr>
        <w:t xml:space="preserve"> will be done </w:t>
      </w:r>
      <w:r w:rsidR="002160F0">
        <w:rPr>
          <w:rFonts w:ascii="Book Antiqua" w:hAnsi="Book Antiqua"/>
          <w:sz w:val="24"/>
          <w:szCs w:val="24"/>
          <w:lang w:val="en-GB"/>
        </w:rPr>
        <w:t xml:space="preserve">in </w:t>
      </w:r>
      <w:r w:rsidR="00841D3C" w:rsidRPr="00383CCD">
        <w:rPr>
          <w:rFonts w:ascii="Book Antiqua" w:hAnsi="Book Antiqua"/>
          <w:sz w:val="24"/>
          <w:szCs w:val="24"/>
          <w:lang w:val="en-GB"/>
        </w:rPr>
        <w:t>data source</w:t>
      </w:r>
      <w:r w:rsidR="00383CCD" w:rsidRPr="00383CCD">
        <w:rPr>
          <w:rFonts w:ascii="Book Antiqua" w:hAnsi="Book Antiqua"/>
          <w:sz w:val="24"/>
          <w:szCs w:val="24"/>
          <w:lang w:val="en-GB"/>
        </w:rPr>
        <w:t>.</w:t>
      </w:r>
      <w:r>
        <w:rPr>
          <w:rFonts w:ascii="Book Antiqua" w:hAnsi="Book Antiqua"/>
          <w:sz w:val="24"/>
          <w:szCs w:val="24"/>
          <w:lang w:val="en-GB"/>
        </w:rPr>
        <w:t xml:space="preserve"> Validation should fire before saving the row to </w:t>
      </w:r>
      <w:r w:rsidR="00841D3C" w:rsidRPr="00383CCD">
        <w:rPr>
          <w:rFonts w:ascii="Book Antiqua" w:hAnsi="Book Antiqua"/>
          <w:sz w:val="24"/>
          <w:szCs w:val="24"/>
          <w:lang w:val="en-GB"/>
        </w:rPr>
        <w:t>data source</w:t>
      </w:r>
      <w:r>
        <w:rPr>
          <w:rFonts w:ascii="Book Antiqua" w:hAnsi="Book Antiqua"/>
          <w:sz w:val="24"/>
          <w:szCs w:val="24"/>
          <w:lang w:val="en-GB"/>
        </w:rPr>
        <w:t xml:space="preserve">. </w:t>
      </w:r>
      <w:r w:rsidR="00383CCD" w:rsidRPr="00383CCD">
        <w:rPr>
          <w:rFonts w:ascii="Book Antiqua" w:hAnsi="Book Antiqua"/>
          <w:sz w:val="24"/>
          <w:szCs w:val="24"/>
          <w:lang w:val="en-GB"/>
        </w:rPr>
        <w:t xml:space="preserve"> </w:t>
      </w:r>
      <w:r>
        <w:rPr>
          <w:rFonts w:ascii="Book Antiqua" w:hAnsi="Book Antiqua"/>
          <w:sz w:val="24"/>
          <w:szCs w:val="24"/>
          <w:lang w:val="en-GB"/>
        </w:rPr>
        <w:t>If any other button</w:t>
      </w:r>
      <w:r w:rsidR="000E70DF">
        <w:rPr>
          <w:rFonts w:ascii="Book Antiqua" w:hAnsi="Book Antiqua"/>
          <w:sz w:val="24"/>
          <w:szCs w:val="24"/>
          <w:lang w:val="en-GB"/>
        </w:rPr>
        <w:t xml:space="preserve"> is</w:t>
      </w:r>
      <w:r>
        <w:rPr>
          <w:rFonts w:ascii="Book Antiqua" w:hAnsi="Book Antiqua"/>
          <w:sz w:val="24"/>
          <w:szCs w:val="24"/>
          <w:lang w:val="en-GB"/>
        </w:rPr>
        <w:t xml:space="preserve"> clicked show confirmation message</w:t>
      </w:r>
      <w:r w:rsidR="00383CCD" w:rsidRPr="00383CCD">
        <w:rPr>
          <w:rFonts w:ascii="Book Antiqua" w:hAnsi="Book Antiqua"/>
          <w:sz w:val="24"/>
          <w:szCs w:val="24"/>
          <w:lang w:val="en-GB"/>
        </w:rPr>
        <w:t>.</w:t>
      </w:r>
      <w:r w:rsidR="001931F5" w:rsidRPr="001931F5">
        <w:rPr>
          <w:rFonts w:ascii="Book Antiqua" w:hAnsi="Book Antiqua"/>
          <w:b/>
          <w:i/>
          <w:sz w:val="24"/>
          <w:szCs w:val="24"/>
          <w:u w:val="single"/>
          <w:lang w:val="en-GB"/>
        </w:rPr>
        <w:t xml:space="preserve"> </w:t>
      </w:r>
    </w:p>
    <w:p w:rsidR="00383CCD" w:rsidRPr="00C872D1" w:rsidRDefault="00383CCD" w:rsidP="001931F5">
      <w:pPr>
        <w:pStyle w:val="ListParagraph"/>
        <w:numPr>
          <w:ilvl w:val="0"/>
          <w:numId w:val="18"/>
        </w:numPr>
        <w:rPr>
          <w:rFonts w:ascii="Book Antiqua" w:hAnsi="Book Antiqua"/>
          <w:b/>
          <w:sz w:val="24"/>
          <w:szCs w:val="24"/>
          <w:lang w:val="en-GB"/>
        </w:rPr>
      </w:pPr>
      <w:r w:rsidRPr="00C872D1">
        <w:rPr>
          <w:rFonts w:ascii="Book Antiqua" w:hAnsi="Book Antiqua"/>
          <w:b/>
          <w:sz w:val="24"/>
          <w:szCs w:val="24"/>
          <w:lang w:val="en-GB"/>
        </w:rPr>
        <w:t>Delete Record:</w:t>
      </w:r>
    </w:p>
    <w:p w:rsidR="00DE1415" w:rsidRPr="0005014D" w:rsidRDefault="00383CCD" w:rsidP="00F500A3">
      <w:pPr>
        <w:ind w:left="360"/>
        <w:rPr>
          <w:rFonts w:ascii="Book Antiqua" w:hAnsi="Book Antiqua"/>
          <w:b/>
          <w:i/>
          <w:sz w:val="24"/>
          <w:szCs w:val="24"/>
          <w:u w:val="single"/>
          <w:lang w:val="en-GB"/>
        </w:rPr>
      </w:pPr>
      <w:del w:id="24" w:author="thiruppathi" w:date="2009-04-29T11:25:00Z">
        <w:r w:rsidRPr="00383CCD" w:rsidDel="00417B81">
          <w:rPr>
            <w:rFonts w:ascii="Book Antiqua" w:hAnsi="Book Antiqua"/>
            <w:sz w:val="24"/>
            <w:szCs w:val="24"/>
            <w:lang w:val="en-GB"/>
          </w:rPr>
          <w:delText>First you need to select a row</w:delText>
        </w:r>
        <w:r w:rsidR="00B9665A" w:rsidDel="00417B81">
          <w:rPr>
            <w:rFonts w:ascii="Book Antiqua" w:hAnsi="Book Antiqua"/>
            <w:sz w:val="24"/>
            <w:szCs w:val="24"/>
            <w:lang w:val="en-GB"/>
          </w:rPr>
          <w:delText xml:space="preserve"> from the list</w:delText>
        </w:r>
        <w:r w:rsidRPr="00383CCD" w:rsidDel="00417B81">
          <w:rPr>
            <w:rFonts w:ascii="Book Antiqua" w:hAnsi="Book Antiqua"/>
            <w:sz w:val="24"/>
            <w:szCs w:val="24"/>
            <w:lang w:val="en-GB"/>
          </w:rPr>
          <w:delText xml:space="preserve"> </w:delText>
        </w:r>
        <w:r w:rsidR="004F1B4F" w:rsidDel="00417B81">
          <w:rPr>
            <w:rFonts w:ascii="Book Antiqua" w:hAnsi="Book Antiqua"/>
            <w:sz w:val="24"/>
            <w:szCs w:val="24"/>
            <w:lang w:val="en-GB"/>
          </w:rPr>
          <w:delText xml:space="preserve">popup </w:delText>
        </w:r>
        <w:r w:rsidRPr="00383CCD" w:rsidDel="00417B81">
          <w:rPr>
            <w:rFonts w:ascii="Book Antiqua" w:hAnsi="Book Antiqua"/>
            <w:sz w:val="24"/>
            <w:szCs w:val="24"/>
            <w:lang w:val="en-GB"/>
          </w:rPr>
          <w:delText xml:space="preserve">and then click the Delete Button. </w:delText>
        </w:r>
      </w:del>
      <w:ins w:id="25" w:author="thiruppathi" w:date="2009-04-29T11:25:00Z">
        <w:r w:rsidR="00417B81">
          <w:rPr>
            <w:rFonts w:ascii="Book Antiqua" w:hAnsi="Book Antiqua"/>
            <w:sz w:val="24"/>
            <w:szCs w:val="24"/>
            <w:lang w:val="en-GB"/>
          </w:rPr>
          <w:t xml:space="preserve">The current record shall be deleted once the Delete button is clicked. </w:t>
        </w:r>
      </w:ins>
      <w:r w:rsidRPr="00383CCD">
        <w:rPr>
          <w:rFonts w:ascii="Book Antiqua" w:hAnsi="Book Antiqua"/>
          <w:sz w:val="24"/>
          <w:szCs w:val="24"/>
          <w:lang w:val="en-GB"/>
        </w:rPr>
        <w:t xml:space="preserve">The row will be deleted in the data source. The deleted row will </w:t>
      </w:r>
      <w:r w:rsidR="00F47ED1">
        <w:rPr>
          <w:rFonts w:ascii="Book Antiqua" w:hAnsi="Book Antiqua"/>
          <w:sz w:val="24"/>
          <w:szCs w:val="24"/>
          <w:lang w:val="en-GB"/>
        </w:rPr>
        <w:t xml:space="preserve">not </w:t>
      </w:r>
      <w:r w:rsidRPr="00383CCD">
        <w:rPr>
          <w:rFonts w:ascii="Book Antiqua" w:hAnsi="Book Antiqua"/>
          <w:sz w:val="24"/>
          <w:szCs w:val="24"/>
          <w:lang w:val="en-GB"/>
        </w:rPr>
        <w:t xml:space="preserve">be </w:t>
      </w:r>
      <w:r w:rsidR="00F47ED1">
        <w:rPr>
          <w:rFonts w:ascii="Book Antiqua" w:hAnsi="Book Antiqua"/>
          <w:sz w:val="24"/>
          <w:szCs w:val="24"/>
          <w:lang w:val="en-GB"/>
        </w:rPr>
        <w:t>available while navigating in the iFlexform</w:t>
      </w:r>
      <w:r w:rsidRPr="00383CCD">
        <w:rPr>
          <w:rFonts w:ascii="Book Antiqua" w:hAnsi="Book Antiqua"/>
          <w:sz w:val="24"/>
          <w:szCs w:val="24"/>
          <w:lang w:val="en-GB"/>
        </w:rPr>
        <w:t>.</w:t>
      </w:r>
      <w:r w:rsidR="00DE1415" w:rsidRPr="00DE1415">
        <w:rPr>
          <w:rFonts w:ascii="Book Antiqua" w:hAnsi="Book Antiqua"/>
          <w:b/>
          <w:i/>
          <w:sz w:val="24"/>
          <w:szCs w:val="24"/>
          <w:lang w:val="en-GB"/>
        </w:rPr>
        <w:tab/>
      </w:r>
    </w:p>
    <w:p w:rsidR="00A0468B" w:rsidRPr="00D10D5F" w:rsidRDefault="00A0468B" w:rsidP="00A0468B">
      <w:pPr>
        <w:pStyle w:val="ListParagraph"/>
        <w:numPr>
          <w:ilvl w:val="0"/>
          <w:numId w:val="18"/>
        </w:numPr>
        <w:rPr>
          <w:rFonts w:ascii="Book Antiqua" w:hAnsi="Book Antiqua"/>
          <w:b/>
          <w:sz w:val="24"/>
          <w:szCs w:val="24"/>
          <w:lang w:val="en-GB"/>
        </w:rPr>
      </w:pPr>
      <w:r w:rsidRPr="00D10D5F">
        <w:rPr>
          <w:rFonts w:ascii="Book Antiqua" w:hAnsi="Book Antiqua"/>
          <w:b/>
          <w:sz w:val="24"/>
          <w:szCs w:val="24"/>
          <w:lang w:val="en-GB"/>
        </w:rPr>
        <w:t>Validation:</w:t>
      </w:r>
    </w:p>
    <w:p w:rsidR="00386B46" w:rsidRDefault="00F500A3" w:rsidP="00F500A3">
      <w:pPr>
        <w:ind w:left="360"/>
        <w:rPr>
          <w:rFonts w:ascii="Book Antiqua" w:hAnsi="Book Antiqua"/>
          <w:sz w:val="24"/>
          <w:szCs w:val="24"/>
          <w:lang w:val="en-GB"/>
        </w:rPr>
      </w:pPr>
      <w:r>
        <w:rPr>
          <w:rFonts w:ascii="Book Antiqua" w:hAnsi="Book Antiqua"/>
          <w:sz w:val="24"/>
          <w:szCs w:val="24"/>
          <w:lang w:val="en-GB"/>
        </w:rPr>
        <w:t>By default, w</w:t>
      </w:r>
      <w:r w:rsidR="00383CCD" w:rsidRPr="00CD76F8">
        <w:rPr>
          <w:rFonts w:ascii="Book Antiqua" w:hAnsi="Book Antiqua"/>
          <w:sz w:val="24"/>
          <w:szCs w:val="24"/>
          <w:lang w:val="en-GB"/>
        </w:rPr>
        <w:t xml:space="preserve">hen the focus moves from </w:t>
      </w:r>
      <w:r>
        <w:rPr>
          <w:rFonts w:ascii="Book Antiqua" w:hAnsi="Book Antiqua"/>
          <w:sz w:val="24"/>
          <w:szCs w:val="24"/>
          <w:lang w:val="en-GB"/>
        </w:rPr>
        <w:t>control</w:t>
      </w:r>
      <w:r w:rsidR="00383CCD" w:rsidRPr="00CD76F8">
        <w:rPr>
          <w:rFonts w:ascii="Book Antiqua" w:hAnsi="Book Antiqua"/>
          <w:sz w:val="24"/>
          <w:szCs w:val="24"/>
          <w:lang w:val="en-GB"/>
        </w:rPr>
        <w:t xml:space="preserve"> to another </w:t>
      </w:r>
      <w:r>
        <w:rPr>
          <w:rFonts w:ascii="Book Antiqua" w:hAnsi="Book Antiqua"/>
          <w:sz w:val="24"/>
          <w:szCs w:val="24"/>
          <w:lang w:val="en-GB"/>
        </w:rPr>
        <w:t>control</w:t>
      </w:r>
      <w:r w:rsidRPr="00CD76F8">
        <w:rPr>
          <w:rFonts w:ascii="Book Antiqua" w:hAnsi="Book Antiqua"/>
          <w:sz w:val="24"/>
          <w:szCs w:val="24"/>
          <w:lang w:val="en-GB"/>
        </w:rPr>
        <w:t xml:space="preserve"> </w:t>
      </w:r>
      <w:r>
        <w:rPr>
          <w:rFonts w:ascii="Book Antiqua" w:hAnsi="Book Antiqua"/>
          <w:sz w:val="24"/>
          <w:szCs w:val="24"/>
          <w:lang w:val="en-GB"/>
        </w:rPr>
        <w:t xml:space="preserve">or If you click any button inside </w:t>
      </w:r>
      <w:r w:rsidR="00944D5A">
        <w:rPr>
          <w:rFonts w:ascii="Book Antiqua" w:hAnsi="Book Antiqua"/>
          <w:sz w:val="24"/>
          <w:szCs w:val="24"/>
          <w:lang w:val="en-GB"/>
        </w:rPr>
        <w:t>iFlexform</w:t>
      </w:r>
      <w:r w:rsidR="00383CCD" w:rsidRPr="00CD76F8">
        <w:rPr>
          <w:rFonts w:ascii="Book Antiqua" w:hAnsi="Book Antiqua"/>
          <w:sz w:val="24"/>
          <w:szCs w:val="24"/>
          <w:lang w:val="en-GB"/>
        </w:rPr>
        <w:t>, validation occurs</w:t>
      </w:r>
      <w:r w:rsidR="00944D5A">
        <w:rPr>
          <w:rFonts w:ascii="Book Antiqua" w:hAnsi="Book Antiqua"/>
          <w:sz w:val="24"/>
          <w:szCs w:val="24"/>
          <w:lang w:val="en-GB"/>
        </w:rPr>
        <w:t xml:space="preserve"> based on the validation group </w:t>
      </w:r>
      <w:r w:rsidR="00944D5A">
        <w:rPr>
          <w:rFonts w:ascii="Book Antiqua" w:hAnsi="Book Antiqua"/>
          <w:sz w:val="24"/>
          <w:szCs w:val="24"/>
          <w:lang w:val="en-GB"/>
        </w:rPr>
        <w:lastRenderedPageBreak/>
        <w:t xml:space="preserve">specified </w:t>
      </w:r>
      <w:r w:rsidR="00C670DD">
        <w:rPr>
          <w:rFonts w:ascii="Book Antiqua" w:hAnsi="Book Antiqua"/>
          <w:sz w:val="24"/>
          <w:szCs w:val="24"/>
          <w:lang w:val="en-GB"/>
        </w:rPr>
        <w:t>in controls (</w:t>
      </w:r>
      <w:r w:rsidR="00944D5A">
        <w:rPr>
          <w:rFonts w:ascii="Book Antiqua" w:hAnsi="Book Antiqua"/>
          <w:sz w:val="24"/>
          <w:szCs w:val="24"/>
          <w:lang w:val="en-GB"/>
        </w:rPr>
        <w:t>as control name of the iFlexform</w:t>
      </w:r>
      <w:r w:rsidR="00C670DD">
        <w:rPr>
          <w:rFonts w:ascii="Book Antiqua" w:hAnsi="Book Antiqua"/>
          <w:sz w:val="24"/>
          <w:szCs w:val="24"/>
          <w:lang w:val="en-GB"/>
        </w:rPr>
        <w:t>)</w:t>
      </w:r>
      <w:r w:rsidR="00383CCD" w:rsidRPr="00CD76F8">
        <w:rPr>
          <w:rFonts w:ascii="Book Antiqua" w:hAnsi="Book Antiqua"/>
          <w:sz w:val="24"/>
          <w:szCs w:val="24"/>
          <w:lang w:val="en-GB"/>
        </w:rPr>
        <w:t xml:space="preserve">. If the validation fails, focus will remain in the </w:t>
      </w:r>
      <w:r w:rsidR="00CD7317">
        <w:rPr>
          <w:rFonts w:ascii="Book Antiqua" w:hAnsi="Book Antiqua"/>
          <w:sz w:val="24"/>
          <w:szCs w:val="24"/>
          <w:lang w:val="en-GB"/>
        </w:rPr>
        <w:t>same control</w:t>
      </w:r>
      <w:r w:rsidR="00383CCD" w:rsidRPr="00CD76F8">
        <w:rPr>
          <w:rFonts w:ascii="Book Antiqua" w:hAnsi="Book Antiqua"/>
          <w:sz w:val="24"/>
          <w:szCs w:val="24"/>
          <w:lang w:val="en-GB"/>
        </w:rPr>
        <w:t>.</w:t>
      </w:r>
    </w:p>
    <w:p w:rsidR="001955ED" w:rsidRPr="00D10D5F" w:rsidRDefault="001955ED" w:rsidP="001955ED">
      <w:pPr>
        <w:pStyle w:val="ListParagraph"/>
        <w:numPr>
          <w:ilvl w:val="0"/>
          <w:numId w:val="18"/>
        </w:numPr>
        <w:rPr>
          <w:rFonts w:ascii="Book Antiqua" w:hAnsi="Book Antiqua"/>
          <w:b/>
          <w:sz w:val="24"/>
          <w:szCs w:val="24"/>
          <w:lang w:val="en-GB"/>
        </w:rPr>
      </w:pPr>
      <w:r>
        <w:rPr>
          <w:rFonts w:ascii="Book Antiqua" w:hAnsi="Book Antiqua"/>
          <w:b/>
          <w:sz w:val="24"/>
          <w:szCs w:val="24"/>
          <w:lang w:val="en-GB"/>
        </w:rPr>
        <w:t>Cancel</w:t>
      </w:r>
      <w:r w:rsidRPr="00D10D5F">
        <w:rPr>
          <w:rFonts w:ascii="Book Antiqua" w:hAnsi="Book Antiqua"/>
          <w:b/>
          <w:sz w:val="24"/>
          <w:szCs w:val="24"/>
          <w:lang w:val="en-GB"/>
        </w:rPr>
        <w:t>:</w:t>
      </w:r>
    </w:p>
    <w:p w:rsidR="001955ED" w:rsidRDefault="001955ED" w:rsidP="001955ED">
      <w:pPr>
        <w:ind w:left="360"/>
        <w:rPr>
          <w:rFonts w:ascii="Book Antiqua" w:hAnsi="Book Antiqua"/>
          <w:sz w:val="24"/>
          <w:szCs w:val="24"/>
          <w:lang w:val="en-GB"/>
        </w:rPr>
      </w:pPr>
      <w:r>
        <w:rPr>
          <w:rFonts w:ascii="Book Antiqua" w:hAnsi="Book Antiqua"/>
          <w:sz w:val="24"/>
          <w:szCs w:val="24"/>
          <w:lang w:val="en-GB"/>
        </w:rPr>
        <w:t xml:space="preserve">By default, </w:t>
      </w:r>
      <w:r w:rsidR="00192B97">
        <w:rPr>
          <w:rFonts w:ascii="Book Antiqua" w:hAnsi="Book Antiqua"/>
          <w:sz w:val="24"/>
          <w:szCs w:val="24"/>
          <w:lang w:val="en-GB"/>
        </w:rPr>
        <w:t>when the cancel button is clicked then rollback the changes done in iFlex</w:t>
      </w:r>
      <w:r w:rsidRPr="00CD76F8">
        <w:rPr>
          <w:rFonts w:ascii="Book Antiqua" w:hAnsi="Book Antiqua"/>
          <w:sz w:val="24"/>
          <w:szCs w:val="24"/>
          <w:lang w:val="en-GB"/>
        </w:rPr>
        <w:t>fo</w:t>
      </w:r>
      <w:r w:rsidR="00192B97">
        <w:rPr>
          <w:rFonts w:ascii="Book Antiqua" w:hAnsi="Book Antiqua"/>
          <w:sz w:val="24"/>
          <w:szCs w:val="24"/>
          <w:lang w:val="en-GB"/>
        </w:rPr>
        <w:t>r</w:t>
      </w:r>
      <w:r w:rsidRPr="00CD76F8">
        <w:rPr>
          <w:rFonts w:ascii="Book Antiqua" w:hAnsi="Book Antiqua"/>
          <w:sz w:val="24"/>
          <w:szCs w:val="24"/>
          <w:lang w:val="en-GB"/>
        </w:rPr>
        <w:t xml:space="preserve">m </w:t>
      </w:r>
      <w:r>
        <w:rPr>
          <w:rFonts w:ascii="Book Antiqua" w:hAnsi="Book Antiqua"/>
          <w:sz w:val="24"/>
          <w:szCs w:val="24"/>
          <w:lang w:val="en-GB"/>
        </w:rPr>
        <w:t>control</w:t>
      </w:r>
      <w:r w:rsidRPr="00CD76F8">
        <w:rPr>
          <w:rFonts w:ascii="Book Antiqua" w:hAnsi="Book Antiqua"/>
          <w:sz w:val="24"/>
          <w:szCs w:val="24"/>
          <w:lang w:val="en-GB"/>
        </w:rPr>
        <w:t xml:space="preserve"> </w:t>
      </w:r>
      <w:r>
        <w:rPr>
          <w:rFonts w:ascii="Book Antiqua" w:hAnsi="Book Antiqua"/>
          <w:sz w:val="24"/>
          <w:szCs w:val="24"/>
          <w:lang w:val="en-GB"/>
        </w:rPr>
        <w:t xml:space="preserve">or </w:t>
      </w:r>
      <w:r w:rsidR="00192B97">
        <w:rPr>
          <w:rFonts w:ascii="Book Antiqua" w:hAnsi="Book Antiqua"/>
          <w:sz w:val="24"/>
          <w:szCs w:val="24"/>
          <w:lang w:val="en-GB"/>
        </w:rPr>
        <w:t>rebind the current row</w:t>
      </w:r>
      <w:r w:rsidRPr="00CD76F8">
        <w:rPr>
          <w:rFonts w:ascii="Book Antiqua" w:hAnsi="Book Antiqua"/>
          <w:sz w:val="24"/>
          <w:szCs w:val="24"/>
          <w:lang w:val="en-GB"/>
        </w:rPr>
        <w:t>.</w:t>
      </w:r>
      <w:r w:rsidR="00484464">
        <w:rPr>
          <w:rFonts w:ascii="Book Antiqua" w:hAnsi="Book Antiqua"/>
          <w:sz w:val="24"/>
          <w:szCs w:val="24"/>
          <w:lang w:val="en-GB"/>
        </w:rPr>
        <w:t xml:space="preserve"> If the operation is new record insertion then clear the textbox and exit.</w:t>
      </w:r>
      <w:r w:rsidR="008D043A">
        <w:rPr>
          <w:rFonts w:ascii="Book Antiqua" w:hAnsi="Book Antiqua"/>
          <w:sz w:val="24"/>
          <w:szCs w:val="24"/>
          <w:lang w:val="en-GB"/>
        </w:rPr>
        <w:t xml:space="preserve"> This cancel button</w:t>
      </w:r>
      <w:ins w:id="26" w:author="thiruppathi" w:date="2009-04-29T11:26:00Z">
        <w:r w:rsidR="00417B81">
          <w:rPr>
            <w:rFonts w:ascii="Book Antiqua" w:hAnsi="Book Antiqua"/>
            <w:sz w:val="24"/>
            <w:szCs w:val="24"/>
            <w:lang w:val="en-GB"/>
          </w:rPr>
          <w:t xml:space="preserve"> is</w:t>
        </w:r>
      </w:ins>
      <w:r w:rsidR="008D043A">
        <w:rPr>
          <w:rFonts w:ascii="Book Antiqua" w:hAnsi="Book Antiqua"/>
          <w:sz w:val="24"/>
          <w:szCs w:val="24"/>
          <w:lang w:val="en-GB"/>
        </w:rPr>
        <w:t xml:space="preserve"> always </w:t>
      </w:r>
      <w:del w:id="27" w:author="thiruppathi" w:date="2009-04-29T11:26:00Z">
        <w:r w:rsidR="008D043A" w:rsidDel="00417B81">
          <w:rPr>
            <w:rFonts w:ascii="Book Antiqua" w:hAnsi="Book Antiqua"/>
            <w:sz w:val="24"/>
            <w:szCs w:val="24"/>
            <w:lang w:val="en-GB"/>
          </w:rPr>
          <w:delText xml:space="preserve">is </w:delText>
        </w:r>
      </w:del>
      <w:r w:rsidR="008D043A">
        <w:rPr>
          <w:rFonts w:ascii="Book Antiqua" w:hAnsi="Book Antiqua"/>
          <w:sz w:val="24"/>
          <w:szCs w:val="24"/>
          <w:lang w:val="en-GB"/>
        </w:rPr>
        <w:t>visible. But only cancel operation is done when any changes made in iFlexform control.</w:t>
      </w:r>
    </w:p>
    <w:p w:rsidR="00C525D4" w:rsidRDefault="00C525D4" w:rsidP="00163D26">
      <w:pPr>
        <w:pStyle w:val="ListParagraph"/>
        <w:ind w:left="1080"/>
        <w:rPr>
          <w:rFonts w:ascii="Book Antiqua" w:hAnsi="Book Antiqua"/>
          <w:sz w:val="24"/>
          <w:szCs w:val="24"/>
          <w:lang w:val="en-GB"/>
        </w:rPr>
      </w:pPr>
    </w:p>
    <w:p w:rsidR="00386B46" w:rsidRDefault="00386B46" w:rsidP="00386B46">
      <w:pPr>
        <w:pStyle w:val="ListParagraph"/>
        <w:numPr>
          <w:ilvl w:val="0"/>
          <w:numId w:val="18"/>
        </w:numPr>
        <w:rPr>
          <w:rFonts w:ascii="Book Antiqua" w:hAnsi="Book Antiqua"/>
          <w:b/>
          <w:sz w:val="24"/>
          <w:szCs w:val="24"/>
          <w:lang w:val="en-GB"/>
        </w:rPr>
      </w:pPr>
      <w:r>
        <w:rPr>
          <w:rFonts w:ascii="Book Antiqua" w:hAnsi="Book Antiqua"/>
          <w:b/>
          <w:sz w:val="24"/>
          <w:szCs w:val="24"/>
          <w:lang w:val="en-GB"/>
        </w:rPr>
        <w:t>Navigation</w:t>
      </w:r>
      <w:r w:rsidR="009D0851">
        <w:rPr>
          <w:rFonts w:ascii="Book Antiqua" w:hAnsi="Book Antiqua"/>
          <w:b/>
          <w:sz w:val="24"/>
          <w:szCs w:val="24"/>
          <w:lang w:val="en-GB"/>
        </w:rPr>
        <w:t>/Pagin</w:t>
      </w:r>
      <w:r w:rsidR="006D7417">
        <w:rPr>
          <w:rFonts w:ascii="Book Antiqua" w:hAnsi="Book Antiqua"/>
          <w:b/>
          <w:sz w:val="24"/>
          <w:szCs w:val="24"/>
          <w:lang w:val="en-GB"/>
        </w:rPr>
        <w:t>g</w:t>
      </w:r>
      <w:r w:rsidRPr="00D10D5F">
        <w:rPr>
          <w:rFonts w:ascii="Book Antiqua" w:hAnsi="Book Antiqua"/>
          <w:b/>
          <w:sz w:val="24"/>
          <w:szCs w:val="24"/>
          <w:lang w:val="en-GB"/>
        </w:rPr>
        <w:t>:</w:t>
      </w:r>
    </w:p>
    <w:p w:rsidR="006D7417" w:rsidRPr="00EC6C6D" w:rsidRDefault="006D7417" w:rsidP="006D7192">
      <w:pPr>
        <w:pStyle w:val="ListParagraph"/>
        <w:ind w:left="360"/>
        <w:rPr>
          <w:rFonts w:ascii="Book Antiqua" w:hAnsi="Book Antiqua"/>
          <w:sz w:val="24"/>
          <w:szCs w:val="24"/>
          <w:lang w:val="en-GB"/>
        </w:rPr>
      </w:pPr>
      <w:r>
        <w:rPr>
          <w:rFonts w:ascii="Book Antiqua" w:hAnsi="Book Antiqua"/>
          <w:sz w:val="24"/>
          <w:szCs w:val="24"/>
          <w:lang w:val="en-GB"/>
        </w:rPr>
        <w:t>Navigation is same as our grid control. Which will bind the current row context to controls appeared inside the iFlexform.</w:t>
      </w:r>
      <w:r w:rsidR="00F46453">
        <w:rPr>
          <w:rFonts w:ascii="Book Antiqua" w:hAnsi="Book Antiqua"/>
          <w:sz w:val="24"/>
          <w:szCs w:val="24"/>
          <w:lang w:val="en-GB"/>
        </w:rPr>
        <w:t xml:space="preserve"> Navigation has 4 basic operations such as Navigate to First record, Navigate to Previous record, Navigate to Next record and Navigate to Last Record by passing the current page index</w:t>
      </w:r>
      <w:r w:rsidR="0028350A">
        <w:rPr>
          <w:rFonts w:ascii="Book Antiqua" w:hAnsi="Book Antiqua"/>
          <w:sz w:val="24"/>
          <w:szCs w:val="24"/>
          <w:lang w:val="en-GB"/>
        </w:rPr>
        <w:t>(as datakey</w:t>
      </w:r>
      <w:r w:rsidR="00DC047A">
        <w:rPr>
          <w:rFonts w:ascii="Book Antiqua" w:hAnsi="Book Antiqua"/>
          <w:sz w:val="24"/>
          <w:szCs w:val="24"/>
          <w:lang w:val="en-GB"/>
        </w:rPr>
        <w:t xml:space="preserve"> to datasource</w:t>
      </w:r>
      <w:r w:rsidR="0028350A">
        <w:rPr>
          <w:rFonts w:ascii="Book Antiqua" w:hAnsi="Book Antiqua"/>
          <w:sz w:val="24"/>
          <w:szCs w:val="24"/>
          <w:lang w:val="en-GB"/>
        </w:rPr>
        <w:t>)</w:t>
      </w:r>
      <w:r w:rsidR="00F46453">
        <w:rPr>
          <w:rFonts w:ascii="Book Antiqua" w:hAnsi="Book Antiqua"/>
          <w:sz w:val="24"/>
          <w:szCs w:val="24"/>
          <w:lang w:val="en-GB"/>
        </w:rPr>
        <w:t>.</w:t>
      </w:r>
      <w:del w:id="28" w:author="thiruppathi" w:date="2009-04-29T11:27:00Z">
        <w:r w:rsidR="00420B79" w:rsidDel="00417B81">
          <w:rPr>
            <w:rFonts w:ascii="Book Antiqua" w:hAnsi="Book Antiqua"/>
            <w:sz w:val="24"/>
            <w:szCs w:val="24"/>
            <w:lang w:val="en-GB"/>
          </w:rPr>
          <w:delText xml:space="preserve"> Page size should be not greated than </w:delText>
        </w:r>
        <w:commentRangeStart w:id="29"/>
        <w:r w:rsidR="00420B79" w:rsidDel="00417B81">
          <w:rPr>
            <w:rFonts w:ascii="Book Antiqua" w:hAnsi="Book Antiqua"/>
            <w:sz w:val="24"/>
            <w:szCs w:val="24"/>
            <w:lang w:val="en-GB"/>
          </w:rPr>
          <w:delText>1</w:delText>
        </w:r>
      </w:del>
      <w:commentRangeEnd w:id="29"/>
      <w:r w:rsidR="00417B81">
        <w:rPr>
          <w:rStyle w:val="CommentReference"/>
        </w:rPr>
        <w:commentReference w:id="29"/>
      </w:r>
      <w:r w:rsidR="00420B79">
        <w:rPr>
          <w:rFonts w:ascii="Book Antiqua" w:hAnsi="Book Antiqua"/>
          <w:sz w:val="24"/>
          <w:szCs w:val="24"/>
          <w:lang w:val="en-GB"/>
        </w:rPr>
        <w:t>. It’s hardcoded</w:t>
      </w:r>
      <w:r w:rsidR="00B63114">
        <w:rPr>
          <w:rFonts w:ascii="Book Antiqua" w:hAnsi="Book Antiqua"/>
          <w:sz w:val="24"/>
          <w:szCs w:val="24"/>
          <w:lang w:val="en-GB"/>
        </w:rPr>
        <w:t xml:space="preserve"> in the iFlexform itself</w:t>
      </w:r>
      <w:r w:rsidR="00420B79">
        <w:rPr>
          <w:rFonts w:ascii="Book Antiqua" w:hAnsi="Book Antiqua"/>
          <w:sz w:val="24"/>
          <w:szCs w:val="24"/>
          <w:lang w:val="en-GB"/>
        </w:rPr>
        <w:t>.</w:t>
      </w:r>
      <w:r w:rsidR="00EC6C6D">
        <w:rPr>
          <w:rFonts w:ascii="Book Antiqua" w:hAnsi="Book Antiqua"/>
          <w:sz w:val="24"/>
          <w:szCs w:val="24"/>
          <w:lang w:val="en-GB"/>
        </w:rPr>
        <w:t xml:space="preserve">  If</w:t>
      </w:r>
      <w:r w:rsidR="005B35ED">
        <w:rPr>
          <w:rFonts w:ascii="Book Antiqua" w:hAnsi="Book Antiqua"/>
          <w:sz w:val="24"/>
          <w:szCs w:val="24"/>
          <w:lang w:val="en-GB"/>
        </w:rPr>
        <w:t xml:space="preserve"> any control appeared in</w:t>
      </w:r>
      <w:r w:rsidR="00EC6C6D">
        <w:rPr>
          <w:rFonts w:ascii="Book Antiqua" w:hAnsi="Book Antiqua"/>
          <w:sz w:val="24"/>
          <w:szCs w:val="24"/>
          <w:lang w:val="en-GB"/>
        </w:rPr>
        <w:t xml:space="preserve"> the </w:t>
      </w:r>
      <w:r w:rsidR="00280298">
        <w:rPr>
          <w:rFonts w:ascii="Book Antiqua" w:hAnsi="Book Antiqua"/>
          <w:sz w:val="24"/>
          <w:szCs w:val="24"/>
          <w:lang w:val="en-GB"/>
        </w:rPr>
        <w:t>iFlexform</w:t>
      </w:r>
      <w:r w:rsidR="00EC6C6D">
        <w:rPr>
          <w:rFonts w:ascii="Book Antiqua" w:hAnsi="Book Antiqua"/>
          <w:sz w:val="24"/>
          <w:szCs w:val="24"/>
          <w:lang w:val="en-GB"/>
        </w:rPr>
        <w:t xml:space="preserve"> has </w:t>
      </w:r>
      <w:r w:rsidR="005B35ED">
        <w:rPr>
          <w:rFonts w:ascii="Book Antiqua" w:hAnsi="Book Antiqua"/>
          <w:sz w:val="24"/>
          <w:szCs w:val="24"/>
          <w:lang w:val="en-GB"/>
        </w:rPr>
        <w:t xml:space="preserve">any </w:t>
      </w:r>
      <w:r w:rsidR="00EC6C6D">
        <w:rPr>
          <w:rFonts w:ascii="Book Antiqua" w:hAnsi="Book Antiqua"/>
          <w:sz w:val="24"/>
          <w:szCs w:val="24"/>
          <w:lang w:val="en-GB"/>
        </w:rPr>
        <w:t>changes confirmation message should be shown</w:t>
      </w:r>
      <w:r w:rsidR="00751541">
        <w:rPr>
          <w:rFonts w:ascii="Book Antiqua" w:hAnsi="Book Antiqua"/>
          <w:sz w:val="24"/>
          <w:szCs w:val="24"/>
          <w:lang w:val="en-GB"/>
        </w:rPr>
        <w:t xml:space="preserve"> </w:t>
      </w:r>
      <w:r w:rsidR="00604598">
        <w:rPr>
          <w:rFonts w:ascii="Book Antiqua" w:hAnsi="Book Antiqua"/>
          <w:sz w:val="24"/>
          <w:szCs w:val="24"/>
          <w:lang w:val="en-GB"/>
        </w:rPr>
        <w:t>at the time of</w:t>
      </w:r>
      <w:r w:rsidR="00751541">
        <w:rPr>
          <w:rFonts w:ascii="Book Antiqua" w:hAnsi="Book Antiqua"/>
          <w:sz w:val="24"/>
          <w:szCs w:val="24"/>
          <w:lang w:val="en-GB"/>
        </w:rPr>
        <w:t xml:space="preserve"> navigation</w:t>
      </w:r>
      <w:r w:rsidR="00EC6C6D">
        <w:rPr>
          <w:rFonts w:ascii="Book Antiqua" w:hAnsi="Book Antiqua"/>
          <w:sz w:val="24"/>
          <w:szCs w:val="24"/>
          <w:lang w:val="en-GB"/>
        </w:rPr>
        <w:t>.</w:t>
      </w:r>
    </w:p>
    <w:p w:rsidR="00F46453" w:rsidRPr="006D7417" w:rsidRDefault="00F46453" w:rsidP="006D7417">
      <w:pPr>
        <w:pStyle w:val="ListParagraph"/>
        <w:ind w:left="1080"/>
        <w:rPr>
          <w:rFonts w:ascii="Book Antiqua" w:hAnsi="Book Antiqua"/>
          <w:sz w:val="24"/>
          <w:szCs w:val="24"/>
          <w:lang w:val="en-GB"/>
        </w:rPr>
      </w:pPr>
    </w:p>
    <w:p w:rsidR="00383CCD" w:rsidRDefault="00864AD7" w:rsidP="002F1347">
      <w:pPr>
        <w:pStyle w:val="ListParagraph"/>
        <w:numPr>
          <w:ilvl w:val="0"/>
          <w:numId w:val="19"/>
        </w:numPr>
        <w:ind w:left="1080"/>
        <w:rPr>
          <w:rFonts w:ascii="Book Antiqua" w:hAnsi="Book Antiqua"/>
          <w:b/>
          <w:sz w:val="24"/>
          <w:szCs w:val="24"/>
          <w:lang w:val="en-GB"/>
        </w:rPr>
      </w:pPr>
      <w:r w:rsidRPr="00864AD7">
        <w:rPr>
          <w:rFonts w:ascii="Book Antiqua" w:hAnsi="Book Antiqua"/>
          <w:b/>
          <w:sz w:val="24"/>
          <w:szCs w:val="24"/>
          <w:lang w:val="en-GB"/>
        </w:rPr>
        <w:t>First Record:</w:t>
      </w:r>
    </w:p>
    <w:p w:rsidR="00A753F2" w:rsidRDefault="001B2DC9" w:rsidP="002F1347">
      <w:pPr>
        <w:pStyle w:val="ListParagraph"/>
        <w:ind w:left="1080"/>
        <w:rPr>
          <w:rFonts w:ascii="Book Antiqua" w:hAnsi="Book Antiqua"/>
          <w:sz w:val="24"/>
          <w:szCs w:val="24"/>
          <w:lang w:val="en-GB"/>
        </w:rPr>
      </w:pPr>
      <w:r>
        <w:rPr>
          <w:rFonts w:ascii="Book Antiqua" w:hAnsi="Book Antiqua"/>
          <w:sz w:val="24"/>
          <w:szCs w:val="24"/>
          <w:lang w:val="en-GB"/>
        </w:rPr>
        <w:t>Always r</w:t>
      </w:r>
      <w:r w:rsidRPr="001B2DC9">
        <w:rPr>
          <w:rFonts w:ascii="Book Antiqua" w:hAnsi="Book Antiqua"/>
          <w:sz w:val="24"/>
          <w:szCs w:val="24"/>
          <w:lang w:val="en-GB"/>
        </w:rPr>
        <w:t>efers first record in data</w:t>
      </w:r>
      <w:r w:rsidR="00512766">
        <w:rPr>
          <w:rFonts w:ascii="Book Antiqua" w:hAnsi="Book Antiqua"/>
          <w:sz w:val="24"/>
          <w:szCs w:val="24"/>
          <w:lang w:val="en-GB"/>
        </w:rPr>
        <w:t xml:space="preserve"> source</w:t>
      </w:r>
      <w:r w:rsidRPr="001B2DC9">
        <w:rPr>
          <w:rFonts w:ascii="Book Antiqua" w:hAnsi="Book Antiqua"/>
          <w:sz w:val="24"/>
          <w:szCs w:val="24"/>
          <w:lang w:val="en-GB"/>
        </w:rPr>
        <w:t>.</w:t>
      </w:r>
      <w:r w:rsidR="00771599">
        <w:rPr>
          <w:rFonts w:ascii="Book Antiqua" w:hAnsi="Book Antiqua"/>
          <w:sz w:val="24"/>
          <w:szCs w:val="24"/>
          <w:lang w:val="en-GB"/>
        </w:rPr>
        <w:t xml:space="preserve"> </w:t>
      </w:r>
      <w:r w:rsidR="008B6FCE">
        <w:rPr>
          <w:rFonts w:ascii="Book Antiqua" w:hAnsi="Book Antiqua"/>
          <w:sz w:val="24"/>
          <w:szCs w:val="24"/>
          <w:lang w:val="en-GB"/>
        </w:rPr>
        <w:t>It’s</w:t>
      </w:r>
      <w:r w:rsidR="00771599">
        <w:rPr>
          <w:rFonts w:ascii="Book Antiqua" w:hAnsi="Book Antiqua"/>
          <w:sz w:val="24"/>
          <w:szCs w:val="24"/>
          <w:lang w:val="en-GB"/>
        </w:rPr>
        <w:t xml:space="preserve"> hardcoded.</w:t>
      </w:r>
      <w:r w:rsidR="00CD7430">
        <w:rPr>
          <w:rFonts w:ascii="Book Antiqua" w:hAnsi="Book Antiqua"/>
          <w:sz w:val="24"/>
          <w:szCs w:val="24"/>
          <w:lang w:val="en-GB"/>
        </w:rPr>
        <w:t xml:space="preserve"> If the first record is deleted, then often next record is first record.</w:t>
      </w:r>
      <w:r w:rsidR="00420B79">
        <w:rPr>
          <w:rFonts w:ascii="Book Antiqua" w:hAnsi="Book Antiqua"/>
          <w:sz w:val="24"/>
          <w:szCs w:val="24"/>
          <w:lang w:val="en-GB"/>
        </w:rPr>
        <w:t xml:space="preserve"> It is maintained in the iFlexform control as page index.</w:t>
      </w:r>
      <w:r w:rsidR="009720A2">
        <w:rPr>
          <w:rFonts w:ascii="Book Antiqua" w:hAnsi="Book Antiqua"/>
          <w:sz w:val="24"/>
          <w:szCs w:val="24"/>
          <w:lang w:val="en-GB"/>
        </w:rPr>
        <w:t xml:space="preserve"> </w:t>
      </w:r>
    </w:p>
    <w:p w:rsidR="00EC6C6D" w:rsidRPr="001B2DC9" w:rsidRDefault="00EC6C6D" w:rsidP="002F1347">
      <w:pPr>
        <w:pStyle w:val="ListParagraph"/>
        <w:ind w:left="1080"/>
        <w:rPr>
          <w:rFonts w:ascii="Book Antiqua" w:hAnsi="Book Antiqua"/>
          <w:sz w:val="24"/>
          <w:szCs w:val="24"/>
          <w:lang w:val="en-GB"/>
        </w:rPr>
      </w:pPr>
    </w:p>
    <w:p w:rsidR="00864AD7" w:rsidRDefault="006E3AEB" w:rsidP="002F1347">
      <w:pPr>
        <w:pStyle w:val="ListParagraph"/>
        <w:numPr>
          <w:ilvl w:val="0"/>
          <w:numId w:val="19"/>
        </w:numPr>
        <w:ind w:left="1080"/>
        <w:rPr>
          <w:rFonts w:ascii="Book Antiqua" w:hAnsi="Book Antiqua"/>
          <w:b/>
          <w:sz w:val="24"/>
          <w:szCs w:val="24"/>
          <w:lang w:val="en-GB"/>
        </w:rPr>
      </w:pPr>
      <w:r w:rsidRPr="006E3AEB">
        <w:rPr>
          <w:rFonts w:ascii="Book Antiqua" w:hAnsi="Book Antiqua"/>
          <w:b/>
          <w:sz w:val="24"/>
          <w:szCs w:val="24"/>
          <w:lang w:val="en-GB"/>
        </w:rPr>
        <w:t>Previous Record:</w:t>
      </w:r>
    </w:p>
    <w:p w:rsidR="006E3AEB" w:rsidRDefault="007440B3" w:rsidP="002F1347">
      <w:pPr>
        <w:pStyle w:val="ListParagraph"/>
        <w:ind w:left="1080"/>
        <w:rPr>
          <w:rFonts w:ascii="Book Antiqua" w:hAnsi="Book Antiqua"/>
          <w:sz w:val="24"/>
          <w:szCs w:val="24"/>
          <w:lang w:val="en-GB"/>
        </w:rPr>
      </w:pPr>
      <w:r>
        <w:rPr>
          <w:rFonts w:ascii="Book Antiqua" w:hAnsi="Book Antiqua"/>
          <w:sz w:val="24"/>
          <w:szCs w:val="24"/>
          <w:lang w:val="en-GB"/>
        </w:rPr>
        <w:t>Decrement the current page index and bind the data from data source</w:t>
      </w:r>
      <w:r w:rsidR="006E3AEB" w:rsidRPr="001B2DC9">
        <w:rPr>
          <w:rFonts w:ascii="Book Antiqua" w:hAnsi="Book Antiqua"/>
          <w:sz w:val="24"/>
          <w:szCs w:val="24"/>
          <w:lang w:val="en-GB"/>
        </w:rPr>
        <w:t>.</w:t>
      </w:r>
      <w:r w:rsidR="006E3AEB">
        <w:rPr>
          <w:rFonts w:ascii="Book Antiqua" w:hAnsi="Book Antiqua"/>
          <w:sz w:val="24"/>
          <w:szCs w:val="24"/>
          <w:lang w:val="en-GB"/>
        </w:rPr>
        <w:t xml:space="preserve"> If the </w:t>
      </w:r>
      <w:r w:rsidR="00234EC8">
        <w:rPr>
          <w:rFonts w:ascii="Book Antiqua" w:hAnsi="Book Antiqua"/>
          <w:sz w:val="24"/>
          <w:szCs w:val="24"/>
          <w:lang w:val="en-GB"/>
        </w:rPr>
        <w:t>previous</w:t>
      </w:r>
      <w:r w:rsidR="006E3AEB">
        <w:rPr>
          <w:rFonts w:ascii="Book Antiqua" w:hAnsi="Book Antiqua"/>
          <w:sz w:val="24"/>
          <w:szCs w:val="24"/>
          <w:lang w:val="en-GB"/>
        </w:rPr>
        <w:t xml:space="preserve"> record is deleted, then often </w:t>
      </w:r>
      <w:r w:rsidR="00CD23CD">
        <w:rPr>
          <w:rFonts w:ascii="Book Antiqua" w:hAnsi="Book Antiqua"/>
          <w:sz w:val="24"/>
          <w:szCs w:val="24"/>
          <w:lang w:val="en-GB"/>
        </w:rPr>
        <w:t xml:space="preserve">previous </w:t>
      </w:r>
      <w:r w:rsidR="006E3AEB">
        <w:rPr>
          <w:rFonts w:ascii="Book Antiqua" w:hAnsi="Book Antiqua"/>
          <w:sz w:val="24"/>
          <w:szCs w:val="24"/>
          <w:lang w:val="en-GB"/>
        </w:rPr>
        <w:t xml:space="preserve">record is </w:t>
      </w:r>
      <w:r w:rsidR="00B420DA">
        <w:rPr>
          <w:rFonts w:ascii="Book Antiqua" w:hAnsi="Book Antiqua"/>
          <w:sz w:val="24"/>
          <w:szCs w:val="24"/>
          <w:lang w:val="en-GB"/>
        </w:rPr>
        <w:t>previous</w:t>
      </w:r>
      <w:r w:rsidR="006E3AEB">
        <w:rPr>
          <w:rFonts w:ascii="Book Antiqua" w:hAnsi="Book Antiqua"/>
          <w:sz w:val="24"/>
          <w:szCs w:val="24"/>
          <w:lang w:val="en-GB"/>
        </w:rPr>
        <w:t xml:space="preserve"> record.</w:t>
      </w:r>
    </w:p>
    <w:p w:rsidR="008379B1" w:rsidRDefault="008379B1" w:rsidP="002F1347">
      <w:pPr>
        <w:pStyle w:val="ListParagraph"/>
        <w:ind w:left="1080"/>
        <w:rPr>
          <w:rFonts w:ascii="Book Antiqua" w:hAnsi="Book Antiqua"/>
          <w:sz w:val="24"/>
          <w:szCs w:val="24"/>
          <w:lang w:val="en-GB"/>
        </w:rPr>
      </w:pPr>
    </w:p>
    <w:p w:rsidR="00646965" w:rsidRDefault="00646965" w:rsidP="002F1347">
      <w:pPr>
        <w:pStyle w:val="ListParagraph"/>
        <w:numPr>
          <w:ilvl w:val="0"/>
          <w:numId w:val="19"/>
        </w:numPr>
        <w:ind w:left="1080"/>
        <w:rPr>
          <w:rFonts w:ascii="Book Antiqua" w:hAnsi="Book Antiqua"/>
          <w:b/>
          <w:sz w:val="24"/>
          <w:szCs w:val="24"/>
          <w:lang w:val="en-GB"/>
        </w:rPr>
      </w:pPr>
      <w:r>
        <w:rPr>
          <w:rFonts w:ascii="Book Antiqua" w:hAnsi="Book Antiqua"/>
          <w:b/>
          <w:sz w:val="24"/>
          <w:szCs w:val="24"/>
          <w:lang w:val="en-GB"/>
        </w:rPr>
        <w:t>Next</w:t>
      </w:r>
      <w:r w:rsidRPr="006E3AEB">
        <w:rPr>
          <w:rFonts w:ascii="Book Antiqua" w:hAnsi="Book Antiqua"/>
          <w:b/>
          <w:sz w:val="24"/>
          <w:szCs w:val="24"/>
          <w:lang w:val="en-GB"/>
        </w:rPr>
        <w:t xml:space="preserve"> Record:</w:t>
      </w:r>
    </w:p>
    <w:p w:rsidR="00646965" w:rsidRPr="001B2DC9" w:rsidRDefault="00A36951" w:rsidP="002F1347">
      <w:pPr>
        <w:pStyle w:val="ListParagraph"/>
        <w:ind w:left="1080"/>
        <w:rPr>
          <w:rFonts w:ascii="Book Antiqua" w:hAnsi="Book Antiqua"/>
          <w:sz w:val="24"/>
          <w:szCs w:val="24"/>
          <w:lang w:val="en-GB"/>
        </w:rPr>
      </w:pPr>
      <w:r>
        <w:rPr>
          <w:rFonts w:ascii="Book Antiqua" w:hAnsi="Book Antiqua"/>
          <w:sz w:val="24"/>
          <w:szCs w:val="24"/>
          <w:lang w:val="en-GB"/>
        </w:rPr>
        <w:t>Increment</w:t>
      </w:r>
      <w:r w:rsidR="00646965">
        <w:rPr>
          <w:rFonts w:ascii="Book Antiqua" w:hAnsi="Book Antiqua"/>
          <w:sz w:val="24"/>
          <w:szCs w:val="24"/>
          <w:lang w:val="en-GB"/>
        </w:rPr>
        <w:t xml:space="preserve"> the current page index and bind the data from data source</w:t>
      </w:r>
      <w:r w:rsidR="00646965" w:rsidRPr="001B2DC9">
        <w:rPr>
          <w:rFonts w:ascii="Book Antiqua" w:hAnsi="Book Antiqua"/>
          <w:sz w:val="24"/>
          <w:szCs w:val="24"/>
          <w:lang w:val="en-GB"/>
        </w:rPr>
        <w:t>.</w:t>
      </w:r>
      <w:r w:rsidR="00646965">
        <w:rPr>
          <w:rFonts w:ascii="Book Antiqua" w:hAnsi="Book Antiqua"/>
          <w:sz w:val="24"/>
          <w:szCs w:val="24"/>
          <w:lang w:val="en-GB"/>
        </w:rPr>
        <w:t xml:space="preserve"> If the </w:t>
      </w:r>
      <w:r>
        <w:rPr>
          <w:rFonts w:ascii="Book Antiqua" w:hAnsi="Book Antiqua"/>
          <w:sz w:val="24"/>
          <w:szCs w:val="24"/>
          <w:lang w:val="en-GB"/>
        </w:rPr>
        <w:t>next</w:t>
      </w:r>
      <w:r w:rsidR="00646965">
        <w:rPr>
          <w:rFonts w:ascii="Book Antiqua" w:hAnsi="Book Antiqua"/>
          <w:sz w:val="24"/>
          <w:szCs w:val="24"/>
          <w:lang w:val="en-GB"/>
        </w:rPr>
        <w:t xml:space="preserve"> record is deleted, then often </w:t>
      </w:r>
      <w:r>
        <w:rPr>
          <w:rFonts w:ascii="Book Antiqua" w:hAnsi="Book Antiqua"/>
          <w:sz w:val="24"/>
          <w:szCs w:val="24"/>
          <w:lang w:val="en-GB"/>
        </w:rPr>
        <w:t>next</w:t>
      </w:r>
      <w:r w:rsidR="00646965">
        <w:rPr>
          <w:rFonts w:ascii="Book Antiqua" w:hAnsi="Book Antiqua"/>
          <w:sz w:val="24"/>
          <w:szCs w:val="24"/>
          <w:lang w:val="en-GB"/>
        </w:rPr>
        <w:t xml:space="preserve"> record is </w:t>
      </w:r>
      <w:r w:rsidR="004A3DC8">
        <w:rPr>
          <w:rFonts w:ascii="Book Antiqua" w:hAnsi="Book Antiqua"/>
          <w:sz w:val="24"/>
          <w:szCs w:val="24"/>
          <w:lang w:val="en-GB"/>
        </w:rPr>
        <w:t>next</w:t>
      </w:r>
      <w:r w:rsidR="00646965">
        <w:rPr>
          <w:rFonts w:ascii="Book Antiqua" w:hAnsi="Book Antiqua"/>
          <w:sz w:val="24"/>
          <w:szCs w:val="24"/>
          <w:lang w:val="en-GB"/>
        </w:rPr>
        <w:t xml:space="preserve"> record.</w:t>
      </w:r>
    </w:p>
    <w:p w:rsidR="00646965" w:rsidRPr="001B2DC9" w:rsidRDefault="00646965" w:rsidP="002F1347">
      <w:pPr>
        <w:pStyle w:val="ListParagraph"/>
        <w:ind w:left="1080"/>
        <w:rPr>
          <w:rFonts w:ascii="Book Antiqua" w:hAnsi="Book Antiqua"/>
          <w:sz w:val="24"/>
          <w:szCs w:val="24"/>
          <w:lang w:val="en-GB"/>
        </w:rPr>
      </w:pPr>
    </w:p>
    <w:p w:rsidR="00107CF9" w:rsidRDefault="00D915E7" w:rsidP="002F1347">
      <w:pPr>
        <w:pStyle w:val="ListParagraph"/>
        <w:numPr>
          <w:ilvl w:val="0"/>
          <w:numId w:val="19"/>
        </w:numPr>
        <w:ind w:left="1080"/>
        <w:rPr>
          <w:rFonts w:ascii="Book Antiqua" w:hAnsi="Book Antiqua"/>
          <w:b/>
          <w:sz w:val="24"/>
          <w:szCs w:val="24"/>
          <w:lang w:val="en-GB"/>
        </w:rPr>
      </w:pPr>
      <w:r>
        <w:rPr>
          <w:rFonts w:ascii="Book Antiqua" w:hAnsi="Book Antiqua"/>
          <w:b/>
          <w:sz w:val="24"/>
          <w:szCs w:val="24"/>
          <w:lang w:val="en-GB"/>
        </w:rPr>
        <w:t>Last</w:t>
      </w:r>
      <w:r w:rsidR="00107CF9" w:rsidRPr="006E3AEB">
        <w:rPr>
          <w:rFonts w:ascii="Book Antiqua" w:hAnsi="Book Antiqua"/>
          <w:b/>
          <w:sz w:val="24"/>
          <w:szCs w:val="24"/>
          <w:lang w:val="en-GB"/>
        </w:rPr>
        <w:t xml:space="preserve"> Record:</w:t>
      </w:r>
    </w:p>
    <w:p w:rsidR="00D915E7" w:rsidRDefault="00D915E7" w:rsidP="002F1347">
      <w:pPr>
        <w:pStyle w:val="ListParagraph"/>
        <w:ind w:left="1080"/>
        <w:rPr>
          <w:rFonts w:ascii="Book Antiqua" w:hAnsi="Book Antiqua"/>
          <w:sz w:val="24"/>
          <w:szCs w:val="24"/>
          <w:lang w:val="en-GB"/>
        </w:rPr>
      </w:pPr>
      <w:r>
        <w:rPr>
          <w:rFonts w:ascii="Book Antiqua" w:hAnsi="Book Antiqua"/>
          <w:sz w:val="24"/>
          <w:szCs w:val="24"/>
          <w:lang w:val="en-GB"/>
        </w:rPr>
        <w:t>Always r</w:t>
      </w:r>
      <w:r w:rsidRPr="001B2DC9">
        <w:rPr>
          <w:rFonts w:ascii="Book Antiqua" w:hAnsi="Book Antiqua"/>
          <w:sz w:val="24"/>
          <w:szCs w:val="24"/>
          <w:lang w:val="en-GB"/>
        </w:rPr>
        <w:t xml:space="preserve">efers </w:t>
      </w:r>
      <w:r>
        <w:rPr>
          <w:rFonts w:ascii="Book Antiqua" w:hAnsi="Book Antiqua"/>
          <w:sz w:val="24"/>
          <w:szCs w:val="24"/>
          <w:lang w:val="en-GB"/>
        </w:rPr>
        <w:t xml:space="preserve">last </w:t>
      </w:r>
      <w:r w:rsidRPr="001B2DC9">
        <w:rPr>
          <w:rFonts w:ascii="Book Antiqua" w:hAnsi="Book Antiqua"/>
          <w:sz w:val="24"/>
          <w:szCs w:val="24"/>
          <w:lang w:val="en-GB"/>
        </w:rPr>
        <w:t xml:space="preserve">record in </w:t>
      </w:r>
      <w:r>
        <w:rPr>
          <w:rFonts w:ascii="Book Antiqua" w:hAnsi="Book Antiqua"/>
          <w:sz w:val="24"/>
          <w:szCs w:val="24"/>
          <w:lang w:val="en-GB"/>
        </w:rPr>
        <w:t>data source</w:t>
      </w:r>
      <w:r w:rsidRPr="001B2DC9">
        <w:rPr>
          <w:rFonts w:ascii="Book Antiqua" w:hAnsi="Book Antiqua"/>
          <w:sz w:val="24"/>
          <w:szCs w:val="24"/>
          <w:lang w:val="en-GB"/>
        </w:rPr>
        <w:t>.</w:t>
      </w:r>
      <w:r>
        <w:rPr>
          <w:rFonts w:ascii="Book Antiqua" w:hAnsi="Book Antiqua"/>
          <w:sz w:val="24"/>
          <w:szCs w:val="24"/>
          <w:lang w:val="en-GB"/>
        </w:rPr>
        <w:t xml:space="preserve"> It’s hardcoded. If the </w:t>
      </w:r>
      <w:r w:rsidR="00CD23CD">
        <w:rPr>
          <w:rFonts w:ascii="Book Antiqua" w:hAnsi="Book Antiqua"/>
          <w:sz w:val="24"/>
          <w:szCs w:val="24"/>
          <w:lang w:val="en-GB"/>
        </w:rPr>
        <w:t>last</w:t>
      </w:r>
      <w:r>
        <w:rPr>
          <w:rFonts w:ascii="Book Antiqua" w:hAnsi="Book Antiqua"/>
          <w:sz w:val="24"/>
          <w:szCs w:val="24"/>
          <w:lang w:val="en-GB"/>
        </w:rPr>
        <w:t xml:space="preserve"> record is deleted, then often </w:t>
      </w:r>
      <w:r w:rsidR="00CD23CD">
        <w:rPr>
          <w:rFonts w:ascii="Book Antiqua" w:hAnsi="Book Antiqua"/>
          <w:sz w:val="24"/>
          <w:szCs w:val="24"/>
          <w:lang w:val="en-GB"/>
        </w:rPr>
        <w:t>previous</w:t>
      </w:r>
      <w:r>
        <w:rPr>
          <w:rFonts w:ascii="Book Antiqua" w:hAnsi="Book Antiqua"/>
          <w:sz w:val="24"/>
          <w:szCs w:val="24"/>
          <w:lang w:val="en-GB"/>
        </w:rPr>
        <w:t xml:space="preserve"> record is </w:t>
      </w:r>
      <w:r w:rsidR="00B30A84">
        <w:rPr>
          <w:rFonts w:ascii="Book Antiqua" w:hAnsi="Book Antiqua"/>
          <w:sz w:val="24"/>
          <w:szCs w:val="24"/>
          <w:lang w:val="en-GB"/>
        </w:rPr>
        <w:t>last</w:t>
      </w:r>
      <w:r>
        <w:rPr>
          <w:rFonts w:ascii="Book Antiqua" w:hAnsi="Book Antiqua"/>
          <w:sz w:val="24"/>
          <w:szCs w:val="24"/>
          <w:lang w:val="en-GB"/>
        </w:rPr>
        <w:t xml:space="preserve"> record. It is maintained in the iFlexform control as page index.</w:t>
      </w:r>
    </w:p>
    <w:p w:rsidR="0001456D" w:rsidRDefault="0001456D" w:rsidP="00D915E7">
      <w:pPr>
        <w:pStyle w:val="ListParagraph"/>
        <w:ind w:left="1800"/>
        <w:rPr>
          <w:rFonts w:ascii="Book Antiqua" w:hAnsi="Book Antiqua"/>
          <w:sz w:val="24"/>
          <w:szCs w:val="24"/>
          <w:lang w:val="en-GB"/>
        </w:rPr>
      </w:pPr>
    </w:p>
    <w:p w:rsidR="00310975" w:rsidRDefault="00310975" w:rsidP="00D915E7">
      <w:pPr>
        <w:pStyle w:val="ListParagraph"/>
        <w:ind w:left="1800"/>
        <w:rPr>
          <w:rFonts w:ascii="Book Antiqua" w:hAnsi="Book Antiqua"/>
          <w:sz w:val="24"/>
          <w:szCs w:val="24"/>
          <w:lang w:val="en-GB"/>
        </w:rPr>
      </w:pPr>
    </w:p>
    <w:p w:rsidR="00387AF2" w:rsidRDefault="00387AF2" w:rsidP="00D915E7">
      <w:pPr>
        <w:pStyle w:val="ListParagraph"/>
        <w:ind w:left="1800"/>
        <w:rPr>
          <w:rFonts w:ascii="Book Antiqua" w:hAnsi="Book Antiqua"/>
          <w:sz w:val="24"/>
          <w:szCs w:val="24"/>
          <w:lang w:val="en-GB"/>
        </w:rPr>
      </w:pPr>
    </w:p>
    <w:p w:rsidR="00A0468B" w:rsidRPr="00D10D5F" w:rsidRDefault="00A0468B" w:rsidP="00A0468B">
      <w:pPr>
        <w:pStyle w:val="ListParagraph"/>
        <w:numPr>
          <w:ilvl w:val="0"/>
          <w:numId w:val="18"/>
        </w:numPr>
        <w:rPr>
          <w:rFonts w:ascii="Book Antiqua" w:hAnsi="Book Antiqua"/>
          <w:b/>
          <w:sz w:val="24"/>
          <w:szCs w:val="24"/>
          <w:lang w:val="en-GB"/>
        </w:rPr>
      </w:pPr>
      <w:r>
        <w:rPr>
          <w:rFonts w:ascii="Book Antiqua" w:hAnsi="Book Antiqua"/>
          <w:b/>
          <w:sz w:val="24"/>
          <w:szCs w:val="24"/>
          <w:lang w:val="en-GB"/>
        </w:rPr>
        <w:t>List Popup</w:t>
      </w:r>
      <w:r w:rsidRPr="00D10D5F">
        <w:rPr>
          <w:rFonts w:ascii="Book Antiqua" w:hAnsi="Book Antiqua"/>
          <w:b/>
          <w:sz w:val="24"/>
          <w:szCs w:val="24"/>
          <w:lang w:val="en-GB"/>
        </w:rPr>
        <w:t>:</w:t>
      </w:r>
    </w:p>
    <w:p w:rsidR="00107CF9" w:rsidRDefault="009720A2" w:rsidP="00F95AAB">
      <w:pPr>
        <w:ind w:left="360"/>
        <w:rPr>
          <w:rFonts w:ascii="Book Antiqua" w:hAnsi="Book Antiqua"/>
          <w:sz w:val="24"/>
          <w:szCs w:val="24"/>
          <w:lang w:val="en-GB"/>
        </w:rPr>
      </w:pPr>
      <w:r>
        <w:rPr>
          <w:rFonts w:ascii="Book Antiqua" w:hAnsi="Book Antiqua"/>
          <w:sz w:val="24"/>
          <w:szCs w:val="24"/>
          <w:lang w:val="en-GB"/>
        </w:rPr>
        <w:t>Popup page need to be</w:t>
      </w:r>
      <w:r w:rsidR="008379B1">
        <w:rPr>
          <w:rFonts w:ascii="Book Antiqua" w:hAnsi="Book Antiqua"/>
          <w:sz w:val="24"/>
          <w:szCs w:val="24"/>
          <w:lang w:val="en-GB"/>
        </w:rPr>
        <w:t xml:space="preserve"> configured or It can be like a generic pending list page. This will bind all the data appeared in controls (inside iFlexform) as a list in the form of grid.</w:t>
      </w:r>
      <w:r w:rsidR="008E2876">
        <w:rPr>
          <w:rFonts w:ascii="Book Antiqua" w:hAnsi="Book Antiqua"/>
          <w:sz w:val="24"/>
          <w:szCs w:val="24"/>
          <w:lang w:val="en-GB"/>
        </w:rPr>
        <w:t xml:space="preserve"> The user can select the data. The selected data need to be bounded in iFlexform controls</w:t>
      </w:r>
      <w:r w:rsidR="00BF46F9">
        <w:rPr>
          <w:rFonts w:ascii="Book Antiqua" w:hAnsi="Book Antiqua"/>
          <w:sz w:val="24"/>
          <w:szCs w:val="24"/>
          <w:lang w:val="en-GB"/>
        </w:rPr>
        <w:t xml:space="preserve"> by </w:t>
      </w:r>
      <w:r w:rsidR="00B6140E">
        <w:rPr>
          <w:rFonts w:ascii="Book Antiqua" w:hAnsi="Book Antiqua"/>
          <w:sz w:val="24"/>
          <w:szCs w:val="24"/>
          <w:lang w:val="en-GB"/>
        </w:rPr>
        <w:t xml:space="preserve">returning </w:t>
      </w:r>
      <w:r w:rsidR="00BF46F9">
        <w:rPr>
          <w:rFonts w:ascii="Book Antiqua" w:hAnsi="Book Antiqua"/>
          <w:sz w:val="24"/>
          <w:szCs w:val="24"/>
          <w:lang w:val="en-GB"/>
        </w:rPr>
        <w:t>datakey</w:t>
      </w:r>
      <w:r w:rsidR="00B6140E">
        <w:rPr>
          <w:rFonts w:ascii="Book Antiqua" w:hAnsi="Book Antiqua"/>
          <w:sz w:val="24"/>
          <w:szCs w:val="24"/>
          <w:lang w:val="en-GB"/>
        </w:rPr>
        <w:t xml:space="preserve"> of the </w:t>
      </w:r>
      <w:r w:rsidR="006753D7">
        <w:rPr>
          <w:rFonts w:ascii="Book Antiqua" w:hAnsi="Book Antiqua"/>
          <w:sz w:val="24"/>
          <w:szCs w:val="24"/>
          <w:lang w:val="en-GB"/>
        </w:rPr>
        <w:t>selected row</w:t>
      </w:r>
      <w:r w:rsidR="008E2876">
        <w:rPr>
          <w:rFonts w:ascii="Book Antiqua" w:hAnsi="Book Antiqua"/>
          <w:sz w:val="24"/>
          <w:szCs w:val="24"/>
          <w:lang w:val="en-GB"/>
        </w:rPr>
        <w:t>.</w:t>
      </w:r>
    </w:p>
    <w:p w:rsidR="00CD4D12" w:rsidRPr="00F95AAB" w:rsidRDefault="00532487" w:rsidP="00532487">
      <w:pPr>
        <w:tabs>
          <w:tab w:val="left" w:pos="2190"/>
        </w:tabs>
        <w:ind w:left="360"/>
        <w:rPr>
          <w:rFonts w:ascii="Book Antiqua" w:hAnsi="Book Antiqua"/>
          <w:sz w:val="24"/>
          <w:szCs w:val="24"/>
          <w:lang w:val="en-GB"/>
        </w:rPr>
      </w:pPr>
      <w:r>
        <w:rPr>
          <w:rFonts w:ascii="Book Antiqua" w:hAnsi="Book Antiqua"/>
          <w:sz w:val="24"/>
          <w:szCs w:val="24"/>
          <w:lang w:val="en-GB"/>
        </w:rPr>
        <w:tab/>
      </w:r>
    </w:p>
    <w:p w:rsidR="000D496B" w:rsidRPr="00532487" w:rsidRDefault="00532487" w:rsidP="000D496B">
      <w:pPr>
        <w:pStyle w:val="StyleHeading2TrebuchetMS"/>
        <w:keepLines w:val="0"/>
        <w:spacing w:before="240" w:after="60" w:line="240" w:lineRule="auto"/>
        <w:rPr>
          <w:rFonts w:asciiTheme="majorHAnsi" w:hAnsiTheme="majorHAnsi"/>
          <w:color w:val="4F81BD" w:themeColor="accent1"/>
        </w:rPr>
      </w:pPr>
      <w:bookmarkStart w:id="30" w:name="_Toc228698455"/>
      <w:r w:rsidRPr="00532487">
        <w:rPr>
          <w:rFonts w:asciiTheme="majorHAnsi" w:hAnsiTheme="majorHAnsi"/>
          <w:color w:val="4F81BD" w:themeColor="accent1"/>
        </w:rPr>
        <w:t>PROPERTIES</w:t>
      </w:r>
      <w:bookmarkEnd w:id="30"/>
    </w:p>
    <w:p w:rsidR="000D496B" w:rsidRDefault="000D496B" w:rsidP="000D496B"/>
    <w:tbl>
      <w:tblPr>
        <w:tblStyle w:val="TableGrid"/>
        <w:tblW w:w="9048" w:type="dxa"/>
        <w:tblInd w:w="288" w:type="dxa"/>
        <w:tblLook w:val="04A0"/>
      </w:tblPr>
      <w:tblGrid>
        <w:gridCol w:w="2764"/>
        <w:gridCol w:w="6284"/>
      </w:tblGrid>
      <w:tr w:rsidR="003D2A0A" w:rsidRPr="00532487" w:rsidTr="001B5D0E">
        <w:tc>
          <w:tcPr>
            <w:tcW w:w="2616" w:type="dxa"/>
          </w:tcPr>
          <w:p w:rsidR="003D2A0A" w:rsidRPr="00532487" w:rsidRDefault="003D2A0A"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AllowDelete</w:t>
            </w:r>
          </w:p>
          <w:p w:rsidR="003D2A0A" w:rsidRPr="008B2C1C" w:rsidRDefault="003D2A0A" w:rsidP="008B2C1C">
            <w:pPr>
              <w:pStyle w:val="ListParagraph"/>
              <w:spacing w:after="0" w:line="240" w:lineRule="auto"/>
              <w:ind w:left="0"/>
              <w:rPr>
                <w:rFonts w:ascii="Book Antiqua" w:hAnsi="Book Antiqua"/>
                <w:sz w:val="24"/>
                <w:szCs w:val="24"/>
                <w:lang w:val="en-GB"/>
              </w:rPr>
            </w:pPr>
          </w:p>
        </w:tc>
        <w:tc>
          <w:tcPr>
            <w:tcW w:w="6432" w:type="dxa"/>
          </w:tcPr>
          <w:p w:rsidR="003D2A0A" w:rsidRPr="00532487" w:rsidRDefault="003D2A0A" w:rsidP="00454C2A">
            <w:pPr>
              <w:rPr>
                <w:rFonts w:ascii="Book Antiqua" w:hAnsi="Book Antiqua"/>
                <w:sz w:val="24"/>
                <w:szCs w:val="24"/>
                <w:lang w:val="en-GB"/>
              </w:rPr>
            </w:pPr>
            <w:r w:rsidRPr="00532487">
              <w:rPr>
                <w:rFonts w:ascii="Book Antiqua" w:hAnsi="Book Antiqua"/>
                <w:sz w:val="24"/>
                <w:szCs w:val="24"/>
                <w:lang w:val="en-GB"/>
              </w:rPr>
              <w:t>This property should be true in order to delete rows in the iFlexform. If the value is false, then Delete button won’t be shown in the iFlexform and also not possible to delete any rows to the iFlexform. At a time, Single row will be deleted.</w:t>
            </w:r>
            <w:r w:rsidR="0033741B">
              <w:rPr>
                <w:rFonts w:ascii="Book Antiqua" w:hAnsi="Book Antiqua"/>
                <w:sz w:val="24"/>
                <w:szCs w:val="24"/>
                <w:lang w:val="en-GB"/>
              </w:rPr>
              <w:t xml:space="preserve"> Default value is True.</w:t>
            </w:r>
          </w:p>
        </w:tc>
      </w:tr>
      <w:tr w:rsidR="003D2A0A" w:rsidRPr="00532487" w:rsidTr="001B5D0E">
        <w:tc>
          <w:tcPr>
            <w:tcW w:w="2616" w:type="dxa"/>
          </w:tcPr>
          <w:p w:rsidR="003D2A0A" w:rsidRPr="00532487" w:rsidRDefault="003D2A0A"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AllowAdd</w:t>
            </w:r>
            <w:r w:rsidRPr="00532487">
              <w:rPr>
                <w:rFonts w:ascii="Book Antiqua" w:hAnsi="Book Antiqua"/>
                <w:sz w:val="24"/>
                <w:szCs w:val="24"/>
                <w:lang w:val="en-GB"/>
              </w:rPr>
              <w:t xml:space="preserve"> </w:t>
            </w:r>
          </w:p>
          <w:p w:rsidR="003D2A0A" w:rsidRPr="008B2C1C" w:rsidRDefault="003D2A0A" w:rsidP="008B2C1C">
            <w:pPr>
              <w:pStyle w:val="ListParagraph"/>
              <w:spacing w:after="0" w:line="240" w:lineRule="auto"/>
              <w:ind w:left="0"/>
              <w:rPr>
                <w:rFonts w:ascii="Book Antiqua" w:hAnsi="Book Antiqua"/>
                <w:sz w:val="24"/>
                <w:szCs w:val="24"/>
                <w:lang w:val="en-GB"/>
              </w:rPr>
            </w:pPr>
          </w:p>
        </w:tc>
        <w:tc>
          <w:tcPr>
            <w:tcW w:w="6432" w:type="dxa"/>
          </w:tcPr>
          <w:p w:rsidR="003D2A0A" w:rsidRPr="00532487" w:rsidRDefault="003D2A0A" w:rsidP="000D496B">
            <w:pPr>
              <w:rPr>
                <w:rFonts w:ascii="Book Antiqua" w:hAnsi="Book Antiqua"/>
                <w:sz w:val="24"/>
                <w:szCs w:val="24"/>
                <w:lang w:val="en-GB"/>
              </w:rPr>
            </w:pPr>
            <w:r w:rsidRPr="00532487">
              <w:rPr>
                <w:rFonts w:ascii="Book Antiqua" w:hAnsi="Book Antiqua"/>
                <w:sz w:val="24"/>
                <w:szCs w:val="24"/>
                <w:lang w:val="en-GB"/>
              </w:rPr>
              <w:t>This property should be true in order to add rows in the iFlexform. If the value is false, then Add button won’t be shown in the iFlexform and also not possible to add any rows to the iFlexform.</w:t>
            </w:r>
            <w:r w:rsidR="0033741B">
              <w:rPr>
                <w:rFonts w:ascii="Book Antiqua" w:hAnsi="Book Antiqua"/>
                <w:sz w:val="24"/>
                <w:szCs w:val="24"/>
                <w:lang w:val="en-GB"/>
              </w:rPr>
              <w:t xml:space="preserve"> Default value is True.</w:t>
            </w:r>
          </w:p>
        </w:tc>
      </w:tr>
      <w:tr w:rsidR="003D2A0A" w:rsidRPr="00532487" w:rsidTr="001B5D0E">
        <w:tc>
          <w:tcPr>
            <w:tcW w:w="2616" w:type="dxa"/>
          </w:tcPr>
          <w:p w:rsidR="003D2A0A" w:rsidRPr="00532487" w:rsidRDefault="003D2A0A" w:rsidP="008B2C1C">
            <w:pPr>
              <w:pStyle w:val="ListParagraph"/>
              <w:spacing w:after="0" w:line="240" w:lineRule="auto"/>
              <w:ind w:left="0"/>
              <w:rPr>
                <w:rFonts w:ascii="Book Antiqua" w:hAnsi="Book Antiqua"/>
                <w:sz w:val="24"/>
                <w:szCs w:val="24"/>
                <w:lang w:val="en-GB"/>
              </w:rPr>
            </w:pPr>
            <w:del w:id="31" w:author="thiruppathi" w:date="2009-04-29T11:28:00Z">
              <w:r w:rsidRPr="008B2C1C" w:rsidDel="00417B81">
                <w:rPr>
                  <w:rFonts w:ascii="Book Antiqua" w:hAnsi="Book Antiqua"/>
                  <w:sz w:val="24"/>
                  <w:szCs w:val="24"/>
                  <w:lang w:val="en-GB"/>
                </w:rPr>
                <w:delText>AllowUpdate</w:delText>
              </w:r>
            </w:del>
            <w:ins w:id="32" w:author="thiruppathi" w:date="2009-04-29T11:28:00Z">
              <w:r w:rsidR="00417B81" w:rsidRPr="008B2C1C">
                <w:rPr>
                  <w:rFonts w:ascii="Book Antiqua" w:hAnsi="Book Antiqua"/>
                  <w:sz w:val="24"/>
                  <w:szCs w:val="24"/>
                  <w:lang w:val="en-GB"/>
                </w:rPr>
                <w:t>Allow</w:t>
              </w:r>
              <w:r w:rsidR="00417B81">
                <w:rPr>
                  <w:rFonts w:ascii="Book Antiqua" w:hAnsi="Book Antiqua"/>
                  <w:sz w:val="24"/>
                  <w:szCs w:val="24"/>
                  <w:lang w:val="en-GB"/>
                </w:rPr>
                <w:t>Edit</w:t>
              </w:r>
            </w:ins>
          </w:p>
          <w:p w:rsidR="003D2A0A" w:rsidRPr="008B2C1C" w:rsidRDefault="003D2A0A" w:rsidP="008B2C1C">
            <w:pPr>
              <w:pStyle w:val="ListParagraph"/>
              <w:spacing w:after="0" w:line="240" w:lineRule="auto"/>
              <w:ind w:left="0"/>
              <w:rPr>
                <w:rFonts w:ascii="Book Antiqua" w:hAnsi="Book Antiqua"/>
                <w:sz w:val="24"/>
                <w:szCs w:val="24"/>
                <w:lang w:val="en-GB"/>
              </w:rPr>
            </w:pPr>
          </w:p>
        </w:tc>
        <w:tc>
          <w:tcPr>
            <w:tcW w:w="6432" w:type="dxa"/>
          </w:tcPr>
          <w:p w:rsidR="003D2A0A" w:rsidRPr="00532487" w:rsidRDefault="003D2A0A" w:rsidP="00454C2A">
            <w:pPr>
              <w:rPr>
                <w:rFonts w:ascii="Book Antiqua" w:hAnsi="Book Antiqua"/>
                <w:sz w:val="24"/>
                <w:szCs w:val="24"/>
                <w:lang w:val="en-GB"/>
              </w:rPr>
            </w:pPr>
            <w:r w:rsidRPr="00532487">
              <w:rPr>
                <w:rFonts w:ascii="Book Antiqua" w:hAnsi="Book Antiqua"/>
                <w:sz w:val="24"/>
                <w:szCs w:val="24"/>
                <w:lang w:val="en-GB"/>
              </w:rPr>
              <w:t>This property should be true in order to update or save rows in the iFlexform. If the value is false, then Update button won’t be shown in the iFlexform and also not possible to save or update any rows to the iFlexform.</w:t>
            </w:r>
            <w:r w:rsidR="0033741B">
              <w:rPr>
                <w:rFonts w:ascii="Book Antiqua" w:hAnsi="Book Antiqua"/>
                <w:sz w:val="24"/>
                <w:szCs w:val="24"/>
                <w:lang w:val="en-GB"/>
              </w:rPr>
              <w:t xml:space="preserve"> </w:t>
            </w:r>
            <w:commentRangeStart w:id="33"/>
            <w:r w:rsidR="0033741B">
              <w:rPr>
                <w:rFonts w:ascii="Book Antiqua" w:hAnsi="Book Antiqua"/>
                <w:sz w:val="24"/>
                <w:szCs w:val="24"/>
                <w:lang w:val="en-GB"/>
              </w:rPr>
              <w:t>Default</w:t>
            </w:r>
            <w:commentRangeEnd w:id="33"/>
            <w:r w:rsidR="00417B81">
              <w:rPr>
                <w:rStyle w:val="CommentReference"/>
              </w:rPr>
              <w:commentReference w:id="33"/>
            </w:r>
            <w:r w:rsidR="0033741B">
              <w:rPr>
                <w:rFonts w:ascii="Book Antiqua" w:hAnsi="Book Antiqua"/>
                <w:sz w:val="24"/>
                <w:szCs w:val="24"/>
                <w:lang w:val="en-GB"/>
              </w:rPr>
              <w:t xml:space="preserve"> value is True.</w:t>
            </w:r>
          </w:p>
        </w:tc>
      </w:tr>
      <w:tr w:rsidR="003D2A0A" w:rsidRPr="00532487" w:rsidTr="001B5D0E">
        <w:tc>
          <w:tcPr>
            <w:tcW w:w="2616" w:type="dxa"/>
          </w:tcPr>
          <w:p w:rsidR="003D2A0A" w:rsidRPr="00532487" w:rsidRDefault="003D2A0A"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 xml:space="preserve">AddButtonText </w:t>
            </w:r>
          </w:p>
          <w:p w:rsidR="003D2A0A" w:rsidRPr="008B2C1C" w:rsidRDefault="003D2A0A" w:rsidP="008B2C1C">
            <w:pPr>
              <w:pStyle w:val="ListParagraph"/>
              <w:spacing w:after="0" w:line="240" w:lineRule="auto"/>
              <w:ind w:left="0"/>
              <w:rPr>
                <w:rFonts w:ascii="Book Antiqua" w:hAnsi="Book Antiqua"/>
                <w:sz w:val="24"/>
                <w:szCs w:val="24"/>
                <w:lang w:val="en-GB"/>
              </w:rPr>
            </w:pPr>
          </w:p>
        </w:tc>
        <w:tc>
          <w:tcPr>
            <w:tcW w:w="6432" w:type="dxa"/>
          </w:tcPr>
          <w:p w:rsidR="003D2A0A" w:rsidRPr="00532487" w:rsidRDefault="003D2A0A" w:rsidP="000D496B">
            <w:pPr>
              <w:rPr>
                <w:rFonts w:ascii="Book Antiqua" w:hAnsi="Book Antiqua"/>
                <w:sz w:val="24"/>
                <w:szCs w:val="24"/>
                <w:lang w:val="en-GB"/>
              </w:rPr>
            </w:pPr>
            <w:r w:rsidRPr="00532487">
              <w:rPr>
                <w:rFonts w:ascii="Book Antiqua" w:hAnsi="Book Antiqua"/>
                <w:sz w:val="24"/>
                <w:szCs w:val="24"/>
                <w:lang w:val="en-GB"/>
              </w:rPr>
              <w:t xml:space="preserve">This property is used to set the value of </w:t>
            </w:r>
            <w:r w:rsidR="009C1D94">
              <w:rPr>
                <w:rFonts w:ascii="Book Antiqua" w:hAnsi="Book Antiqua"/>
                <w:sz w:val="24"/>
                <w:szCs w:val="24"/>
                <w:lang w:val="en-GB"/>
              </w:rPr>
              <w:t xml:space="preserve">Add </w:t>
            </w:r>
            <w:r w:rsidRPr="00532487">
              <w:rPr>
                <w:rFonts w:ascii="Book Antiqua" w:hAnsi="Book Antiqua"/>
                <w:sz w:val="24"/>
                <w:szCs w:val="24"/>
                <w:lang w:val="en-GB"/>
              </w:rPr>
              <w:t>button control.</w:t>
            </w:r>
          </w:p>
        </w:tc>
      </w:tr>
      <w:tr w:rsidR="003D2A0A" w:rsidRPr="00532487" w:rsidTr="001B5D0E">
        <w:tc>
          <w:tcPr>
            <w:tcW w:w="2616" w:type="dxa"/>
          </w:tcPr>
          <w:p w:rsidR="003D2A0A" w:rsidRPr="00532487" w:rsidRDefault="003D2A0A"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UpdateButtonText</w:t>
            </w:r>
          </w:p>
          <w:p w:rsidR="003D2A0A" w:rsidRPr="008B2C1C" w:rsidRDefault="003D2A0A" w:rsidP="008B2C1C">
            <w:pPr>
              <w:pStyle w:val="ListParagraph"/>
              <w:spacing w:after="0" w:line="240" w:lineRule="auto"/>
              <w:ind w:left="0"/>
              <w:rPr>
                <w:rFonts w:ascii="Book Antiqua" w:hAnsi="Book Antiqua"/>
                <w:sz w:val="24"/>
                <w:szCs w:val="24"/>
                <w:lang w:val="en-GB"/>
              </w:rPr>
            </w:pPr>
          </w:p>
        </w:tc>
        <w:tc>
          <w:tcPr>
            <w:tcW w:w="6432" w:type="dxa"/>
          </w:tcPr>
          <w:p w:rsidR="003D2A0A" w:rsidRPr="00532487" w:rsidRDefault="003D2A0A" w:rsidP="00B54DEA">
            <w:pPr>
              <w:rPr>
                <w:rFonts w:ascii="Book Antiqua" w:hAnsi="Book Antiqua"/>
                <w:sz w:val="24"/>
                <w:szCs w:val="24"/>
                <w:lang w:val="en-GB"/>
              </w:rPr>
            </w:pPr>
            <w:r w:rsidRPr="00532487">
              <w:rPr>
                <w:rFonts w:ascii="Book Antiqua" w:hAnsi="Book Antiqua"/>
                <w:sz w:val="24"/>
                <w:szCs w:val="24"/>
                <w:lang w:val="en-GB"/>
              </w:rPr>
              <w:t xml:space="preserve">This property is used to set the value of </w:t>
            </w:r>
            <w:r w:rsidR="009C1D94">
              <w:rPr>
                <w:rFonts w:ascii="Book Antiqua" w:hAnsi="Book Antiqua"/>
                <w:sz w:val="24"/>
                <w:szCs w:val="24"/>
                <w:lang w:val="en-GB"/>
              </w:rPr>
              <w:t xml:space="preserve">Update </w:t>
            </w:r>
            <w:r w:rsidRPr="00532487">
              <w:rPr>
                <w:rFonts w:ascii="Book Antiqua" w:hAnsi="Book Antiqua"/>
                <w:sz w:val="24"/>
                <w:szCs w:val="24"/>
                <w:lang w:val="en-GB"/>
              </w:rPr>
              <w:t>button control. Based on the iFlexform mode. It can be changed. If iFlexform mode is new then “Save” else “Update”.</w:t>
            </w:r>
          </w:p>
        </w:tc>
      </w:tr>
      <w:tr w:rsidR="003D2A0A" w:rsidRPr="00532487" w:rsidTr="001B5D0E">
        <w:tc>
          <w:tcPr>
            <w:tcW w:w="2616" w:type="dxa"/>
          </w:tcPr>
          <w:p w:rsidR="003D2A0A" w:rsidRPr="008B2C1C" w:rsidRDefault="003D2A0A"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ListButtonText</w:t>
            </w:r>
          </w:p>
        </w:tc>
        <w:tc>
          <w:tcPr>
            <w:tcW w:w="6432" w:type="dxa"/>
          </w:tcPr>
          <w:p w:rsidR="003D2A0A" w:rsidRPr="00532487" w:rsidRDefault="003D2A0A" w:rsidP="00454C2A">
            <w:pPr>
              <w:rPr>
                <w:sz w:val="24"/>
                <w:szCs w:val="24"/>
              </w:rPr>
            </w:pPr>
            <w:r w:rsidRPr="00532487">
              <w:rPr>
                <w:rFonts w:ascii="Book Antiqua" w:hAnsi="Book Antiqua"/>
                <w:sz w:val="24"/>
                <w:szCs w:val="24"/>
                <w:lang w:val="en-GB"/>
              </w:rPr>
              <w:t xml:space="preserve">This property is used to set the value of </w:t>
            </w:r>
            <w:r w:rsidR="00C04CC6">
              <w:rPr>
                <w:rFonts w:ascii="Book Antiqua" w:hAnsi="Book Antiqua"/>
                <w:sz w:val="24"/>
                <w:szCs w:val="24"/>
                <w:lang w:val="en-GB"/>
              </w:rPr>
              <w:t xml:space="preserve">List </w:t>
            </w:r>
            <w:r w:rsidRPr="00532487">
              <w:rPr>
                <w:rFonts w:ascii="Book Antiqua" w:hAnsi="Book Antiqua"/>
                <w:sz w:val="24"/>
                <w:szCs w:val="24"/>
                <w:lang w:val="en-GB"/>
              </w:rPr>
              <w:t>button control.</w:t>
            </w:r>
          </w:p>
        </w:tc>
      </w:tr>
      <w:tr w:rsidR="003D2A0A" w:rsidRPr="00532487" w:rsidTr="001B5D0E">
        <w:tc>
          <w:tcPr>
            <w:tcW w:w="2616" w:type="dxa"/>
          </w:tcPr>
          <w:p w:rsidR="003D2A0A" w:rsidRPr="00D103C4" w:rsidRDefault="003D2A0A"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lastRenderedPageBreak/>
              <w:t>DeleteButtonText</w:t>
            </w:r>
          </w:p>
        </w:tc>
        <w:tc>
          <w:tcPr>
            <w:tcW w:w="6432" w:type="dxa"/>
          </w:tcPr>
          <w:p w:rsidR="003D2A0A" w:rsidRPr="00532487" w:rsidRDefault="003D2A0A" w:rsidP="000D496B">
            <w:pPr>
              <w:rPr>
                <w:rFonts w:ascii="Book Antiqua" w:hAnsi="Book Antiqua"/>
                <w:sz w:val="24"/>
                <w:szCs w:val="24"/>
                <w:lang w:val="en-GB"/>
              </w:rPr>
            </w:pPr>
            <w:r w:rsidRPr="00532487">
              <w:rPr>
                <w:rFonts w:ascii="Book Antiqua" w:hAnsi="Book Antiqua"/>
                <w:sz w:val="24"/>
                <w:szCs w:val="24"/>
                <w:lang w:val="en-GB"/>
              </w:rPr>
              <w:t xml:space="preserve">This property is used to set the value of </w:t>
            </w:r>
            <w:r w:rsidR="00C04CC6">
              <w:rPr>
                <w:rFonts w:ascii="Book Antiqua" w:hAnsi="Book Antiqua"/>
                <w:sz w:val="24"/>
                <w:szCs w:val="24"/>
                <w:lang w:val="en-GB"/>
              </w:rPr>
              <w:t xml:space="preserve">Delete </w:t>
            </w:r>
            <w:r w:rsidRPr="00532487">
              <w:rPr>
                <w:rFonts w:ascii="Book Antiqua" w:hAnsi="Book Antiqua"/>
                <w:sz w:val="24"/>
                <w:szCs w:val="24"/>
                <w:lang w:val="en-GB"/>
              </w:rPr>
              <w:t>button control.</w:t>
            </w:r>
          </w:p>
        </w:tc>
      </w:tr>
      <w:tr w:rsidR="003D2A0A" w:rsidRPr="00532487" w:rsidTr="001B5D0E">
        <w:tc>
          <w:tcPr>
            <w:tcW w:w="2616" w:type="dxa"/>
          </w:tcPr>
          <w:p w:rsidR="003D2A0A" w:rsidRPr="008B2C1C" w:rsidRDefault="003D2A0A"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CancelButtonText</w:t>
            </w:r>
          </w:p>
        </w:tc>
        <w:tc>
          <w:tcPr>
            <w:tcW w:w="6432" w:type="dxa"/>
          </w:tcPr>
          <w:p w:rsidR="003D2A0A" w:rsidRPr="00532487" w:rsidRDefault="003D2A0A" w:rsidP="000D496B">
            <w:pPr>
              <w:rPr>
                <w:rFonts w:ascii="Book Antiqua" w:hAnsi="Book Antiqua"/>
                <w:sz w:val="24"/>
                <w:szCs w:val="24"/>
                <w:lang w:val="en-GB"/>
              </w:rPr>
            </w:pPr>
            <w:r w:rsidRPr="00532487">
              <w:rPr>
                <w:rFonts w:ascii="Book Antiqua" w:hAnsi="Book Antiqua"/>
                <w:sz w:val="24"/>
                <w:szCs w:val="24"/>
                <w:lang w:val="en-GB"/>
              </w:rPr>
              <w:t xml:space="preserve">This property is used to set the value of </w:t>
            </w:r>
            <w:r w:rsidR="00C04CC6">
              <w:rPr>
                <w:rFonts w:ascii="Book Antiqua" w:hAnsi="Book Antiqua"/>
                <w:sz w:val="24"/>
                <w:szCs w:val="24"/>
                <w:lang w:val="en-GB"/>
              </w:rPr>
              <w:t xml:space="preserve">Cancel </w:t>
            </w:r>
            <w:r w:rsidRPr="00532487">
              <w:rPr>
                <w:rFonts w:ascii="Book Antiqua" w:hAnsi="Book Antiqua"/>
                <w:sz w:val="24"/>
                <w:szCs w:val="24"/>
                <w:lang w:val="en-GB"/>
              </w:rPr>
              <w:t>button control</w:t>
            </w:r>
          </w:p>
        </w:tc>
      </w:tr>
      <w:tr w:rsidR="003D2A0A" w:rsidRPr="00532487" w:rsidTr="001B5D0E">
        <w:tc>
          <w:tcPr>
            <w:tcW w:w="2616" w:type="dxa"/>
          </w:tcPr>
          <w:p w:rsidR="003D2A0A" w:rsidRPr="008B2C1C" w:rsidRDefault="003D2A0A"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FirstButtonText</w:t>
            </w:r>
          </w:p>
        </w:tc>
        <w:tc>
          <w:tcPr>
            <w:tcW w:w="6432" w:type="dxa"/>
          </w:tcPr>
          <w:p w:rsidR="003D2A0A" w:rsidRPr="00532487" w:rsidRDefault="003D2A0A" w:rsidP="00454C2A">
            <w:pPr>
              <w:rPr>
                <w:rFonts w:ascii="Book Antiqua" w:hAnsi="Book Antiqua"/>
                <w:sz w:val="24"/>
                <w:szCs w:val="24"/>
                <w:lang w:val="en-GB"/>
              </w:rPr>
            </w:pPr>
            <w:r w:rsidRPr="00532487">
              <w:rPr>
                <w:rFonts w:ascii="Book Antiqua" w:hAnsi="Book Antiqua"/>
                <w:sz w:val="24"/>
                <w:szCs w:val="24"/>
                <w:lang w:val="en-GB"/>
              </w:rPr>
              <w:t>This property is used to set the value of</w:t>
            </w:r>
            <w:r w:rsidR="009C1D94">
              <w:rPr>
                <w:rFonts w:ascii="Book Antiqua" w:hAnsi="Book Antiqua"/>
                <w:sz w:val="24"/>
                <w:szCs w:val="24"/>
                <w:lang w:val="en-GB"/>
              </w:rPr>
              <w:t xml:space="preserve"> First</w:t>
            </w:r>
            <w:r w:rsidRPr="00532487">
              <w:rPr>
                <w:rFonts w:ascii="Book Antiqua" w:hAnsi="Book Antiqua"/>
                <w:sz w:val="24"/>
                <w:szCs w:val="24"/>
                <w:lang w:val="en-GB"/>
              </w:rPr>
              <w:t xml:space="preserve"> button control</w:t>
            </w:r>
          </w:p>
        </w:tc>
      </w:tr>
      <w:tr w:rsidR="006D3013" w:rsidRPr="00532487" w:rsidTr="001B5D0E">
        <w:tc>
          <w:tcPr>
            <w:tcW w:w="2616" w:type="dxa"/>
          </w:tcPr>
          <w:p w:rsidR="006D3013" w:rsidRPr="008B2C1C" w:rsidRDefault="006D3013"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LastButtonText</w:t>
            </w:r>
          </w:p>
        </w:tc>
        <w:tc>
          <w:tcPr>
            <w:tcW w:w="6432" w:type="dxa"/>
          </w:tcPr>
          <w:p w:rsidR="006D3013" w:rsidRPr="00532487" w:rsidRDefault="006D3013" w:rsidP="00454C2A">
            <w:pPr>
              <w:rPr>
                <w:rFonts w:ascii="Book Antiqua" w:hAnsi="Book Antiqua"/>
                <w:sz w:val="24"/>
                <w:szCs w:val="24"/>
                <w:lang w:val="en-GB"/>
              </w:rPr>
            </w:pPr>
            <w:r w:rsidRPr="00532487">
              <w:rPr>
                <w:rFonts w:ascii="Book Antiqua" w:hAnsi="Book Antiqua"/>
                <w:sz w:val="24"/>
                <w:szCs w:val="24"/>
                <w:lang w:val="en-GB"/>
              </w:rPr>
              <w:t xml:space="preserve">This property is used to set the value of </w:t>
            </w:r>
            <w:r w:rsidR="009C1D94">
              <w:rPr>
                <w:rFonts w:ascii="Book Antiqua" w:hAnsi="Book Antiqua"/>
                <w:sz w:val="24"/>
                <w:szCs w:val="24"/>
                <w:lang w:val="en-GB"/>
              </w:rPr>
              <w:t xml:space="preserve">Last </w:t>
            </w:r>
            <w:r w:rsidRPr="00532487">
              <w:rPr>
                <w:rFonts w:ascii="Book Antiqua" w:hAnsi="Book Antiqua"/>
                <w:sz w:val="24"/>
                <w:szCs w:val="24"/>
                <w:lang w:val="en-GB"/>
              </w:rPr>
              <w:t>button control</w:t>
            </w:r>
          </w:p>
        </w:tc>
      </w:tr>
      <w:tr w:rsidR="00FD7164" w:rsidRPr="00532487" w:rsidTr="001B5D0E">
        <w:tc>
          <w:tcPr>
            <w:tcW w:w="2616" w:type="dxa"/>
          </w:tcPr>
          <w:p w:rsidR="00FD7164" w:rsidRPr="008B2C1C" w:rsidRDefault="00FD7164"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PrevButtonText</w:t>
            </w:r>
          </w:p>
        </w:tc>
        <w:tc>
          <w:tcPr>
            <w:tcW w:w="6432" w:type="dxa"/>
          </w:tcPr>
          <w:p w:rsidR="00FD7164" w:rsidRPr="00532487" w:rsidRDefault="00FD7164" w:rsidP="00454C2A">
            <w:pPr>
              <w:rPr>
                <w:rFonts w:ascii="Book Antiqua" w:hAnsi="Book Antiqua"/>
                <w:sz w:val="24"/>
                <w:szCs w:val="24"/>
                <w:lang w:val="en-GB"/>
              </w:rPr>
            </w:pPr>
            <w:r w:rsidRPr="00532487">
              <w:rPr>
                <w:rFonts w:ascii="Book Antiqua" w:hAnsi="Book Antiqua"/>
                <w:sz w:val="24"/>
                <w:szCs w:val="24"/>
                <w:lang w:val="en-GB"/>
              </w:rPr>
              <w:t xml:space="preserve">This property is used to set the value of </w:t>
            </w:r>
            <w:r w:rsidR="009C1D94">
              <w:rPr>
                <w:rFonts w:ascii="Book Antiqua" w:hAnsi="Book Antiqua"/>
                <w:sz w:val="24"/>
                <w:szCs w:val="24"/>
                <w:lang w:val="en-GB"/>
              </w:rPr>
              <w:t xml:space="preserve">Prev </w:t>
            </w:r>
            <w:r w:rsidRPr="00532487">
              <w:rPr>
                <w:rFonts w:ascii="Book Antiqua" w:hAnsi="Book Antiqua"/>
                <w:sz w:val="24"/>
                <w:szCs w:val="24"/>
                <w:lang w:val="en-GB"/>
              </w:rPr>
              <w:t>button control</w:t>
            </w:r>
          </w:p>
        </w:tc>
      </w:tr>
      <w:tr w:rsidR="005E0730" w:rsidRPr="00532487" w:rsidTr="001B5D0E">
        <w:tc>
          <w:tcPr>
            <w:tcW w:w="2616" w:type="dxa"/>
          </w:tcPr>
          <w:p w:rsidR="005E0730" w:rsidRPr="008B2C1C" w:rsidRDefault="005E0730"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NextButtonText</w:t>
            </w:r>
          </w:p>
        </w:tc>
        <w:tc>
          <w:tcPr>
            <w:tcW w:w="6432" w:type="dxa"/>
          </w:tcPr>
          <w:p w:rsidR="005E0730" w:rsidRPr="00532487" w:rsidRDefault="005E0730" w:rsidP="00454C2A">
            <w:pPr>
              <w:rPr>
                <w:rFonts w:ascii="Book Antiqua" w:hAnsi="Book Antiqua"/>
                <w:sz w:val="24"/>
                <w:szCs w:val="24"/>
                <w:lang w:val="en-GB"/>
              </w:rPr>
            </w:pPr>
            <w:r w:rsidRPr="00532487">
              <w:rPr>
                <w:rFonts w:ascii="Book Antiqua" w:hAnsi="Book Antiqua"/>
                <w:sz w:val="24"/>
                <w:szCs w:val="24"/>
                <w:lang w:val="en-GB"/>
              </w:rPr>
              <w:t xml:space="preserve">This property is used to set the value of </w:t>
            </w:r>
            <w:r w:rsidR="009C1D94">
              <w:rPr>
                <w:rFonts w:ascii="Book Antiqua" w:hAnsi="Book Antiqua"/>
                <w:sz w:val="24"/>
                <w:szCs w:val="24"/>
                <w:lang w:val="en-GB"/>
              </w:rPr>
              <w:t xml:space="preserve">Next </w:t>
            </w:r>
            <w:r w:rsidRPr="00532487">
              <w:rPr>
                <w:rFonts w:ascii="Book Antiqua" w:hAnsi="Book Antiqua"/>
                <w:sz w:val="24"/>
                <w:szCs w:val="24"/>
                <w:lang w:val="en-GB"/>
              </w:rPr>
              <w:t>button control</w:t>
            </w:r>
          </w:p>
        </w:tc>
      </w:tr>
      <w:tr w:rsidR="005E0730" w:rsidRPr="00532487" w:rsidTr="001B5D0E">
        <w:tc>
          <w:tcPr>
            <w:tcW w:w="2616" w:type="dxa"/>
          </w:tcPr>
          <w:p w:rsidR="00310975" w:rsidRPr="008B2C1C" w:rsidRDefault="00310975"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Validation Group</w:t>
            </w:r>
          </w:p>
          <w:p w:rsidR="00310975" w:rsidRPr="00532487" w:rsidRDefault="00310975" w:rsidP="008B2C1C">
            <w:pPr>
              <w:pStyle w:val="ListParagraph"/>
              <w:spacing w:after="0" w:line="240" w:lineRule="auto"/>
              <w:ind w:left="0"/>
              <w:rPr>
                <w:rFonts w:ascii="Book Antiqua" w:hAnsi="Book Antiqua"/>
                <w:sz w:val="24"/>
                <w:szCs w:val="24"/>
                <w:lang w:val="en-GB"/>
              </w:rPr>
            </w:pPr>
          </w:p>
          <w:p w:rsidR="005E0730" w:rsidRPr="008B2C1C" w:rsidRDefault="005E0730" w:rsidP="008B2C1C">
            <w:pPr>
              <w:pStyle w:val="ListParagraph"/>
              <w:spacing w:after="0" w:line="240" w:lineRule="auto"/>
              <w:ind w:left="0"/>
              <w:rPr>
                <w:rFonts w:ascii="Book Antiqua" w:hAnsi="Book Antiqua"/>
                <w:sz w:val="24"/>
                <w:szCs w:val="24"/>
                <w:lang w:val="en-GB"/>
              </w:rPr>
            </w:pPr>
          </w:p>
        </w:tc>
        <w:tc>
          <w:tcPr>
            <w:tcW w:w="6432" w:type="dxa"/>
          </w:tcPr>
          <w:p w:rsidR="005E0730" w:rsidRPr="00532487" w:rsidRDefault="00310975" w:rsidP="000D496B">
            <w:pPr>
              <w:rPr>
                <w:rFonts w:ascii="Book Antiqua" w:hAnsi="Book Antiqua"/>
                <w:sz w:val="24"/>
                <w:szCs w:val="24"/>
                <w:lang w:val="en-GB"/>
              </w:rPr>
            </w:pPr>
            <w:r w:rsidRPr="00532487">
              <w:rPr>
                <w:rFonts w:ascii="Book Antiqua" w:hAnsi="Book Antiqua"/>
                <w:sz w:val="24"/>
                <w:szCs w:val="24"/>
                <w:lang w:val="en-GB"/>
              </w:rPr>
              <w:t>This property is used to set the validation group name in the iFlexform. And also need to specify all the controls inside iFlexform</w:t>
            </w:r>
          </w:p>
        </w:tc>
      </w:tr>
      <w:tr w:rsidR="005E0730" w:rsidRPr="00532487" w:rsidTr="001B5D0E">
        <w:tc>
          <w:tcPr>
            <w:tcW w:w="2616" w:type="dxa"/>
          </w:tcPr>
          <w:p w:rsidR="005E0730" w:rsidRPr="008B2C1C" w:rsidRDefault="005E0730"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DataMember</w:t>
            </w:r>
          </w:p>
        </w:tc>
        <w:tc>
          <w:tcPr>
            <w:tcW w:w="6432" w:type="dxa"/>
          </w:tcPr>
          <w:p w:rsidR="005E0730" w:rsidRPr="00532487" w:rsidRDefault="005E0730" w:rsidP="000D496B">
            <w:pPr>
              <w:rPr>
                <w:rFonts w:ascii="Book Antiqua" w:hAnsi="Book Antiqua"/>
                <w:sz w:val="24"/>
                <w:szCs w:val="24"/>
                <w:lang w:val="en-GB"/>
              </w:rPr>
            </w:pPr>
            <w:r w:rsidRPr="00532487">
              <w:rPr>
                <w:rFonts w:ascii="Book Antiqua" w:hAnsi="Book Antiqua"/>
                <w:sz w:val="24"/>
                <w:szCs w:val="24"/>
                <w:lang w:val="en-GB"/>
              </w:rPr>
              <w:t>The table Name, whose values will be binded to the iFlexform.</w:t>
            </w:r>
          </w:p>
        </w:tc>
      </w:tr>
      <w:tr w:rsidR="00F76AD8" w:rsidRPr="00532487" w:rsidTr="001B5D0E">
        <w:tc>
          <w:tcPr>
            <w:tcW w:w="2616" w:type="dxa"/>
          </w:tcPr>
          <w:p w:rsidR="00F76AD8" w:rsidRPr="008B2C1C" w:rsidRDefault="00F76AD8" w:rsidP="008B2C1C">
            <w:pPr>
              <w:pStyle w:val="ListParagraph"/>
              <w:spacing w:after="0" w:line="240" w:lineRule="auto"/>
              <w:ind w:left="0"/>
              <w:rPr>
                <w:rFonts w:ascii="Book Antiqua" w:hAnsi="Book Antiqua"/>
                <w:sz w:val="24"/>
                <w:szCs w:val="24"/>
                <w:lang w:val="en-GB"/>
              </w:rPr>
            </w:pPr>
            <w:commentRangeStart w:id="34"/>
            <w:r w:rsidRPr="008B2C1C">
              <w:rPr>
                <w:rFonts w:ascii="Book Antiqua" w:hAnsi="Book Antiqua"/>
                <w:sz w:val="24"/>
                <w:szCs w:val="24"/>
                <w:lang w:val="en-GB"/>
              </w:rPr>
              <w:t>CurrentRowIndex</w:t>
            </w:r>
            <w:commentRangeEnd w:id="34"/>
            <w:r w:rsidR="00417B81">
              <w:rPr>
                <w:rStyle w:val="CommentReference"/>
              </w:rPr>
              <w:commentReference w:id="34"/>
            </w:r>
          </w:p>
        </w:tc>
        <w:tc>
          <w:tcPr>
            <w:tcW w:w="6432" w:type="dxa"/>
          </w:tcPr>
          <w:p w:rsidR="00F76AD8" w:rsidRPr="00532487" w:rsidRDefault="00F76AD8" w:rsidP="00C97216">
            <w:pPr>
              <w:rPr>
                <w:rFonts w:ascii="Book Antiqua" w:hAnsi="Book Antiqua"/>
                <w:sz w:val="24"/>
                <w:szCs w:val="24"/>
                <w:lang w:val="en-GB"/>
              </w:rPr>
            </w:pPr>
            <w:r w:rsidRPr="00532487">
              <w:rPr>
                <w:rFonts w:ascii="Book Antiqua" w:hAnsi="Book Antiqua"/>
                <w:sz w:val="24"/>
                <w:szCs w:val="24"/>
                <w:lang w:val="en-GB"/>
              </w:rPr>
              <w:t xml:space="preserve">Current </w:t>
            </w:r>
            <w:r w:rsidR="00C97216">
              <w:rPr>
                <w:rFonts w:ascii="Book Antiqua" w:hAnsi="Book Antiqua"/>
                <w:sz w:val="24"/>
                <w:szCs w:val="24"/>
                <w:lang w:val="en-GB"/>
              </w:rPr>
              <w:t>Row</w:t>
            </w:r>
            <w:r w:rsidRPr="00532487">
              <w:rPr>
                <w:rFonts w:ascii="Book Antiqua" w:hAnsi="Book Antiqua"/>
                <w:sz w:val="24"/>
                <w:szCs w:val="24"/>
                <w:lang w:val="en-GB"/>
              </w:rPr>
              <w:t xml:space="preserve"> Index should be maintained here</w:t>
            </w:r>
          </w:p>
        </w:tc>
      </w:tr>
      <w:tr w:rsidR="00F76AD8" w:rsidRPr="00532487" w:rsidTr="001B5D0E">
        <w:tc>
          <w:tcPr>
            <w:tcW w:w="2616" w:type="dxa"/>
          </w:tcPr>
          <w:p w:rsidR="00F76AD8" w:rsidRPr="008B2C1C" w:rsidRDefault="00F76AD8"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DataSource</w:t>
            </w:r>
          </w:p>
        </w:tc>
        <w:tc>
          <w:tcPr>
            <w:tcW w:w="6432" w:type="dxa"/>
          </w:tcPr>
          <w:p w:rsidR="00F76AD8" w:rsidRPr="00532487" w:rsidRDefault="00F76AD8" w:rsidP="00F76AD8">
            <w:pPr>
              <w:rPr>
                <w:rFonts w:ascii="Book Antiqua" w:hAnsi="Book Antiqua"/>
                <w:sz w:val="24"/>
                <w:szCs w:val="24"/>
                <w:lang w:val="en-GB"/>
              </w:rPr>
            </w:pPr>
            <w:r w:rsidRPr="00532487">
              <w:rPr>
                <w:rFonts w:ascii="Book Antiqua" w:hAnsi="Book Antiqua"/>
                <w:sz w:val="24"/>
                <w:szCs w:val="24"/>
                <w:lang w:val="en-GB"/>
              </w:rPr>
              <w:t>Current DataTable has been maintained in session here.</w:t>
            </w:r>
          </w:p>
        </w:tc>
      </w:tr>
      <w:tr w:rsidR="00A824EE" w:rsidRPr="00532487" w:rsidTr="001B5D0E">
        <w:tc>
          <w:tcPr>
            <w:tcW w:w="2616" w:type="dxa"/>
          </w:tcPr>
          <w:p w:rsidR="00A824EE" w:rsidRPr="008B2C1C" w:rsidRDefault="00A824EE"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UseCachedDatasource</w:t>
            </w:r>
          </w:p>
        </w:tc>
        <w:tc>
          <w:tcPr>
            <w:tcW w:w="6432" w:type="dxa"/>
          </w:tcPr>
          <w:p w:rsidR="00A824EE" w:rsidRDefault="00A824EE" w:rsidP="004972F2">
            <w:pPr>
              <w:rPr>
                <w:rFonts w:ascii="Book Antiqua" w:hAnsi="Book Antiqua"/>
                <w:sz w:val="24"/>
                <w:szCs w:val="24"/>
                <w:lang w:val="en-GB"/>
              </w:rPr>
            </w:pPr>
            <w:r w:rsidRPr="00A824EE">
              <w:rPr>
                <w:rFonts w:ascii="Book Antiqua" w:hAnsi="Book Antiqua"/>
                <w:sz w:val="24"/>
                <w:szCs w:val="24"/>
                <w:lang w:val="en-GB"/>
              </w:rPr>
              <w:t>By Default,</w:t>
            </w:r>
            <w:r w:rsidR="00D02786">
              <w:rPr>
                <w:rFonts w:ascii="Book Antiqua" w:hAnsi="Book Antiqua"/>
                <w:sz w:val="24"/>
                <w:szCs w:val="24"/>
                <w:lang w:val="en-GB"/>
              </w:rPr>
              <w:t xml:space="preserve"> </w:t>
            </w:r>
            <w:r w:rsidRPr="00A824EE">
              <w:rPr>
                <w:rFonts w:ascii="Book Antiqua" w:hAnsi="Book Antiqua"/>
                <w:sz w:val="24"/>
                <w:szCs w:val="24"/>
                <w:lang w:val="en-GB"/>
              </w:rPr>
              <w:t xml:space="preserve">the value is </w:t>
            </w:r>
            <w:r w:rsidR="004972F2">
              <w:rPr>
                <w:rFonts w:ascii="Book Antiqua" w:hAnsi="Book Antiqua"/>
                <w:sz w:val="24"/>
                <w:szCs w:val="24"/>
                <w:lang w:val="en-GB"/>
              </w:rPr>
              <w:t>True</w:t>
            </w:r>
            <w:r w:rsidRPr="00A824EE">
              <w:rPr>
                <w:rFonts w:ascii="Book Antiqua" w:hAnsi="Book Antiqua"/>
                <w:sz w:val="24"/>
                <w:szCs w:val="24"/>
                <w:lang w:val="en-GB"/>
              </w:rPr>
              <w:t>. This value should be true to maintain the data</w:t>
            </w:r>
            <w:r w:rsidR="00584F84">
              <w:rPr>
                <w:rFonts w:ascii="Book Antiqua" w:hAnsi="Book Antiqua"/>
                <w:sz w:val="24"/>
                <w:szCs w:val="24"/>
                <w:lang w:val="en-GB"/>
              </w:rPr>
              <w:t xml:space="preserve"> </w:t>
            </w:r>
            <w:r w:rsidRPr="00A824EE">
              <w:rPr>
                <w:rFonts w:ascii="Book Antiqua" w:hAnsi="Book Antiqua"/>
                <w:sz w:val="24"/>
                <w:szCs w:val="24"/>
                <w:lang w:val="en-GB"/>
              </w:rPr>
              <w:t>source in the session in the control level itself.</w:t>
            </w:r>
          </w:p>
        </w:tc>
      </w:tr>
      <w:tr w:rsidR="005A44C7" w:rsidRPr="00532487" w:rsidTr="001B5D0E">
        <w:tc>
          <w:tcPr>
            <w:tcW w:w="2616" w:type="dxa"/>
          </w:tcPr>
          <w:p w:rsidR="005A44C7" w:rsidRPr="008B2C1C" w:rsidRDefault="005A44C7" w:rsidP="008B2C1C">
            <w:pPr>
              <w:pStyle w:val="ListParagraph"/>
              <w:spacing w:after="0" w:line="240" w:lineRule="auto"/>
              <w:ind w:left="0"/>
              <w:rPr>
                <w:rFonts w:ascii="Book Antiqua" w:hAnsi="Book Antiqua"/>
                <w:sz w:val="24"/>
                <w:szCs w:val="24"/>
                <w:lang w:val="en-GB"/>
              </w:rPr>
            </w:pPr>
            <w:r w:rsidRPr="008B2C1C">
              <w:rPr>
                <w:rFonts w:ascii="Book Antiqua" w:hAnsi="Book Antiqua"/>
                <w:sz w:val="24"/>
                <w:szCs w:val="24"/>
                <w:lang w:val="en-GB"/>
              </w:rPr>
              <w:t>RecordCount</w:t>
            </w:r>
          </w:p>
        </w:tc>
        <w:tc>
          <w:tcPr>
            <w:tcW w:w="6432" w:type="dxa"/>
          </w:tcPr>
          <w:p w:rsidR="005A44C7" w:rsidRPr="00532487" w:rsidRDefault="005A44C7" w:rsidP="00693478">
            <w:pPr>
              <w:rPr>
                <w:rFonts w:ascii="Book Antiqua" w:hAnsi="Book Antiqua"/>
                <w:sz w:val="24"/>
                <w:szCs w:val="24"/>
                <w:lang w:val="en-GB"/>
              </w:rPr>
            </w:pPr>
            <w:r>
              <w:rPr>
                <w:rFonts w:ascii="Book Antiqua" w:hAnsi="Book Antiqua"/>
                <w:sz w:val="24"/>
                <w:szCs w:val="24"/>
                <w:lang w:val="en-GB"/>
              </w:rPr>
              <w:t>Total no of records in dataset has to be updated on every operation.</w:t>
            </w:r>
          </w:p>
        </w:tc>
      </w:tr>
      <w:tr w:rsidR="000F061A" w:rsidRPr="00532487" w:rsidTr="001B5D0E">
        <w:tc>
          <w:tcPr>
            <w:tcW w:w="2616" w:type="dxa"/>
          </w:tcPr>
          <w:p w:rsidR="000F061A" w:rsidRPr="008B2C1C" w:rsidRDefault="00417B81" w:rsidP="00417B81">
            <w:pPr>
              <w:pStyle w:val="ListParagraph"/>
              <w:spacing w:after="0" w:line="240" w:lineRule="auto"/>
              <w:ind w:left="0"/>
              <w:rPr>
                <w:rFonts w:ascii="Book Antiqua" w:hAnsi="Book Antiqua"/>
                <w:sz w:val="24"/>
                <w:szCs w:val="24"/>
                <w:lang w:val="en-GB"/>
              </w:rPr>
            </w:pPr>
            <w:ins w:id="35" w:author="thiruppathi" w:date="2009-04-29T11:30:00Z">
              <w:r>
                <w:rPr>
                  <w:rFonts w:ascii="Book Antiqua" w:hAnsi="Book Antiqua"/>
                  <w:sz w:val="24"/>
                  <w:szCs w:val="24"/>
                  <w:lang w:val="en-GB"/>
                </w:rPr>
                <w:t>Initial</w:t>
              </w:r>
            </w:ins>
            <w:del w:id="36" w:author="thiruppathi" w:date="2009-04-29T11:30:00Z">
              <w:r w:rsidR="000F061A" w:rsidDel="00417B81">
                <w:rPr>
                  <w:rFonts w:ascii="Book Antiqua" w:hAnsi="Book Antiqua"/>
                  <w:sz w:val="24"/>
                  <w:szCs w:val="24"/>
                  <w:lang w:val="en-GB"/>
                </w:rPr>
                <w:delText>Form</w:delText>
              </w:r>
            </w:del>
            <w:ins w:id="37" w:author="thiruppathi" w:date="2009-04-29T11:30:00Z">
              <w:r>
                <w:rPr>
                  <w:rFonts w:ascii="Book Antiqua" w:hAnsi="Book Antiqua"/>
                  <w:sz w:val="24"/>
                  <w:szCs w:val="24"/>
                  <w:lang w:val="en-GB"/>
                </w:rPr>
                <w:t xml:space="preserve"> </w:t>
              </w:r>
            </w:ins>
            <w:r w:rsidR="000F061A">
              <w:rPr>
                <w:rFonts w:ascii="Book Antiqua" w:hAnsi="Book Antiqua"/>
                <w:sz w:val="24"/>
                <w:szCs w:val="24"/>
                <w:lang w:val="en-GB"/>
              </w:rPr>
              <w:t>Mode</w:t>
            </w:r>
          </w:p>
        </w:tc>
        <w:tc>
          <w:tcPr>
            <w:tcW w:w="6432" w:type="dxa"/>
          </w:tcPr>
          <w:p w:rsidR="000F061A" w:rsidRDefault="00344B71" w:rsidP="00AA28D4">
            <w:pPr>
              <w:rPr>
                <w:rFonts w:ascii="Book Antiqua" w:hAnsi="Book Antiqua"/>
                <w:sz w:val="24"/>
                <w:szCs w:val="24"/>
                <w:lang w:val="en-GB"/>
              </w:rPr>
            </w:pPr>
            <w:r>
              <w:rPr>
                <w:rFonts w:ascii="Book Antiqua" w:hAnsi="Book Antiqua"/>
                <w:sz w:val="24"/>
                <w:szCs w:val="24"/>
                <w:lang w:val="en-GB"/>
              </w:rPr>
              <w:t>Mode</w:t>
            </w:r>
            <w:r w:rsidR="00FF41FB">
              <w:rPr>
                <w:rFonts w:ascii="Book Antiqua" w:hAnsi="Book Antiqua"/>
                <w:sz w:val="24"/>
                <w:szCs w:val="24"/>
                <w:lang w:val="en-GB"/>
              </w:rPr>
              <w:t xml:space="preserve"> </w:t>
            </w:r>
            <w:r w:rsidR="00CF3A6A">
              <w:rPr>
                <w:rFonts w:ascii="Book Antiqua" w:hAnsi="Book Antiqua"/>
                <w:sz w:val="24"/>
                <w:szCs w:val="24"/>
                <w:lang w:val="en-GB"/>
              </w:rPr>
              <w:t>(New,Edit</w:t>
            </w:r>
            <w:r w:rsidR="00F535C6">
              <w:rPr>
                <w:rFonts w:ascii="Book Antiqua" w:hAnsi="Book Antiqua"/>
                <w:sz w:val="24"/>
                <w:szCs w:val="24"/>
                <w:lang w:val="en-GB"/>
              </w:rPr>
              <w:t>,View</w:t>
            </w:r>
            <w:r w:rsidR="00CF3A6A">
              <w:rPr>
                <w:rFonts w:ascii="Book Antiqua" w:hAnsi="Book Antiqua"/>
                <w:sz w:val="24"/>
                <w:szCs w:val="24"/>
                <w:lang w:val="en-GB"/>
              </w:rPr>
              <w:t>)</w:t>
            </w:r>
            <w:r>
              <w:rPr>
                <w:rFonts w:ascii="Book Antiqua" w:hAnsi="Book Antiqua"/>
                <w:sz w:val="24"/>
                <w:szCs w:val="24"/>
                <w:lang w:val="en-GB"/>
              </w:rPr>
              <w:t xml:space="preserve"> needs to be maintained in control at the time of operation handled.</w:t>
            </w:r>
          </w:p>
        </w:tc>
      </w:tr>
      <w:tr w:rsidR="006C650A" w:rsidRPr="00532487" w:rsidTr="001B5D0E">
        <w:tc>
          <w:tcPr>
            <w:tcW w:w="2616" w:type="dxa"/>
          </w:tcPr>
          <w:p w:rsidR="006C650A" w:rsidRDefault="00482F54" w:rsidP="008B2C1C">
            <w:pPr>
              <w:pStyle w:val="ListParagraph"/>
              <w:spacing w:after="0" w:line="240" w:lineRule="auto"/>
              <w:ind w:left="0"/>
              <w:rPr>
                <w:rFonts w:ascii="Book Antiqua" w:hAnsi="Book Antiqua"/>
                <w:sz w:val="24"/>
                <w:szCs w:val="24"/>
                <w:lang w:val="en-GB"/>
              </w:rPr>
            </w:pPr>
            <w:del w:id="38" w:author="thiruppathi" w:date="2009-04-29T11:31:00Z">
              <w:r w:rsidDel="00417B81">
                <w:rPr>
                  <w:rFonts w:ascii="Book Antiqua" w:hAnsi="Book Antiqua"/>
                  <w:sz w:val="24"/>
                  <w:szCs w:val="24"/>
                  <w:lang w:val="en-GB"/>
                </w:rPr>
                <w:delText>Controls</w:delText>
              </w:r>
            </w:del>
            <w:ins w:id="39" w:author="thiruppathi" w:date="2009-04-29T11:31:00Z">
              <w:r w:rsidR="00417B81">
                <w:rPr>
                  <w:rFonts w:ascii="Book Antiqua" w:hAnsi="Book Antiqua"/>
                  <w:sz w:val="24"/>
                  <w:szCs w:val="24"/>
                  <w:lang w:val="en-GB"/>
                </w:rPr>
                <w:t>Columns</w:t>
              </w:r>
            </w:ins>
          </w:p>
        </w:tc>
        <w:tc>
          <w:tcPr>
            <w:tcW w:w="6432" w:type="dxa"/>
          </w:tcPr>
          <w:p w:rsidR="006C650A" w:rsidRDefault="006B0F6C" w:rsidP="006B0F6C">
            <w:pPr>
              <w:rPr>
                <w:rFonts w:ascii="Book Antiqua" w:hAnsi="Book Antiqua"/>
                <w:sz w:val="24"/>
                <w:szCs w:val="24"/>
                <w:lang w:val="en-GB"/>
              </w:rPr>
            </w:pPr>
            <w:r>
              <w:rPr>
                <w:rFonts w:ascii="Book Antiqua" w:hAnsi="Book Antiqua"/>
                <w:sz w:val="24"/>
                <w:szCs w:val="24"/>
                <w:lang w:val="en-GB"/>
              </w:rPr>
              <w:t>All the controls available in the form to be mapped here.</w:t>
            </w:r>
          </w:p>
        </w:tc>
      </w:tr>
    </w:tbl>
    <w:p w:rsidR="0038186F" w:rsidRDefault="0038186F" w:rsidP="00757727">
      <w:pPr>
        <w:jc w:val="center"/>
        <w:rPr>
          <w:rFonts w:ascii="Book Antiqua" w:hAnsi="Book Antiqua"/>
          <w:sz w:val="24"/>
          <w:szCs w:val="24"/>
          <w:lang w:val="en-GB"/>
        </w:rPr>
      </w:pPr>
    </w:p>
    <w:p w:rsidR="00991216" w:rsidRPr="00991216" w:rsidRDefault="0038186F" w:rsidP="00697675">
      <w:pPr>
        <w:pStyle w:val="StyleHeading2TrebuchetMS"/>
        <w:keepLines w:val="0"/>
        <w:spacing w:before="240" w:after="60" w:line="240" w:lineRule="auto"/>
      </w:pPr>
      <w:r w:rsidRPr="00991216">
        <w:rPr>
          <w:rFonts w:ascii="Book Antiqua" w:hAnsi="Book Antiqua"/>
          <w:sz w:val="24"/>
          <w:szCs w:val="24"/>
          <w:lang w:val="en-GB"/>
        </w:rPr>
        <w:br w:type="page"/>
      </w:r>
      <w:bookmarkStart w:id="40" w:name="_Toc228698456"/>
      <w:r w:rsidR="00991216" w:rsidRPr="00697675">
        <w:rPr>
          <w:rFonts w:asciiTheme="majorHAnsi" w:hAnsiTheme="majorHAnsi"/>
          <w:color w:val="4F81BD" w:themeColor="accent1"/>
        </w:rPr>
        <w:lastRenderedPageBreak/>
        <w:t>EVENTS</w:t>
      </w:r>
      <w:bookmarkEnd w:id="40"/>
    </w:p>
    <w:p w:rsidR="0038186F" w:rsidRDefault="0038186F">
      <w:pPr>
        <w:spacing w:after="0" w:line="240" w:lineRule="auto"/>
        <w:rPr>
          <w:rFonts w:ascii="Book Antiqua" w:hAnsi="Book Antiqua"/>
          <w:sz w:val="24"/>
          <w:szCs w:val="24"/>
          <w:lang w:val="en-GB"/>
        </w:rPr>
      </w:pPr>
    </w:p>
    <w:tbl>
      <w:tblPr>
        <w:tblStyle w:val="TableGrid"/>
        <w:tblW w:w="0" w:type="auto"/>
        <w:tblInd w:w="378" w:type="dxa"/>
        <w:tblLook w:val="04A0"/>
      </w:tblPr>
      <w:tblGrid>
        <w:gridCol w:w="1980"/>
        <w:gridCol w:w="6480"/>
      </w:tblGrid>
      <w:tr w:rsidR="00687C9A" w:rsidTr="007B42DC">
        <w:tc>
          <w:tcPr>
            <w:tcW w:w="1980" w:type="dxa"/>
          </w:tcPr>
          <w:p w:rsidR="00687C9A" w:rsidRDefault="00687C9A" w:rsidP="00E066E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Client Bind</w:t>
            </w:r>
          </w:p>
        </w:tc>
        <w:tc>
          <w:tcPr>
            <w:tcW w:w="6480" w:type="dxa"/>
          </w:tcPr>
          <w:p w:rsidR="00687C9A" w:rsidRDefault="00E12E9C" w:rsidP="00E066E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 xml:space="preserve">This event will </w:t>
            </w:r>
            <w:r w:rsidR="00FB487E">
              <w:rPr>
                <w:rFonts w:ascii="Book Antiqua" w:hAnsi="Book Antiqua"/>
                <w:sz w:val="24"/>
                <w:szCs w:val="24"/>
                <w:lang w:val="en-GB"/>
              </w:rPr>
              <w:t xml:space="preserve">be raised </w:t>
            </w:r>
            <w:r>
              <w:rPr>
                <w:rFonts w:ascii="Book Antiqua" w:hAnsi="Book Antiqua"/>
                <w:sz w:val="24"/>
                <w:szCs w:val="24"/>
                <w:lang w:val="en-GB"/>
              </w:rPr>
              <w:t>when the bind method is called.</w:t>
            </w:r>
          </w:p>
        </w:tc>
      </w:tr>
      <w:tr w:rsidR="00424DD6" w:rsidTr="007B42DC">
        <w:tc>
          <w:tcPr>
            <w:tcW w:w="1980" w:type="dxa"/>
          </w:tcPr>
          <w:p w:rsidR="00424DD6" w:rsidRDefault="001809C2" w:rsidP="00E066E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Row Inserting</w:t>
            </w:r>
          </w:p>
        </w:tc>
        <w:tc>
          <w:tcPr>
            <w:tcW w:w="6480" w:type="dxa"/>
          </w:tcPr>
          <w:p w:rsidR="00424DD6" w:rsidRDefault="00E12E9C" w:rsidP="008279F5">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 xml:space="preserve">This event will </w:t>
            </w:r>
            <w:r w:rsidR="00FB487E">
              <w:rPr>
                <w:rFonts w:ascii="Book Antiqua" w:hAnsi="Book Antiqua"/>
                <w:sz w:val="24"/>
                <w:szCs w:val="24"/>
                <w:lang w:val="en-GB"/>
              </w:rPr>
              <w:t xml:space="preserve">be raised </w:t>
            </w:r>
            <w:r w:rsidR="008279F5">
              <w:rPr>
                <w:rFonts w:ascii="Book Antiqua" w:hAnsi="Book Antiqua"/>
                <w:sz w:val="24"/>
                <w:szCs w:val="24"/>
                <w:lang w:val="en-GB"/>
              </w:rPr>
              <w:t>at the time of save button click</w:t>
            </w:r>
            <w:r w:rsidR="00F34EA2">
              <w:rPr>
                <w:rFonts w:ascii="Book Antiqua" w:hAnsi="Book Antiqua"/>
                <w:sz w:val="24"/>
                <w:szCs w:val="24"/>
                <w:lang w:val="en-GB"/>
              </w:rPr>
              <w:t>.</w:t>
            </w:r>
          </w:p>
        </w:tc>
      </w:tr>
      <w:tr w:rsidR="00424DD6" w:rsidTr="007B42DC">
        <w:trPr>
          <w:trHeight w:val="269"/>
        </w:trPr>
        <w:tc>
          <w:tcPr>
            <w:tcW w:w="1980" w:type="dxa"/>
          </w:tcPr>
          <w:p w:rsidR="00424DD6" w:rsidRDefault="001809C2" w:rsidP="00E066E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Row Updating</w:t>
            </w:r>
          </w:p>
        </w:tc>
        <w:tc>
          <w:tcPr>
            <w:tcW w:w="6480" w:type="dxa"/>
          </w:tcPr>
          <w:p w:rsidR="00424DD6" w:rsidRDefault="00E12E9C" w:rsidP="00F34EA2">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 xml:space="preserve">This event will </w:t>
            </w:r>
            <w:r w:rsidR="00FB487E">
              <w:rPr>
                <w:rFonts w:ascii="Book Antiqua" w:hAnsi="Book Antiqua"/>
                <w:sz w:val="24"/>
                <w:szCs w:val="24"/>
                <w:lang w:val="en-GB"/>
              </w:rPr>
              <w:t xml:space="preserve">be raised </w:t>
            </w:r>
            <w:r w:rsidR="00F34EA2">
              <w:rPr>
                <w:rFonts w:ascii="Book Antiqua" w:hAnsi="Book Antiqua"/>
                <w:sz w:val="24"/>
                <w:szCs w:val="24"/>
                <w:lang w:val="en-GB"/>
              </w:rPr>
              <w:t>at the time of update button click.</w:t>
            </w:r>
          </w:p>
        </w:tc>
      </w:tr>
      <w:tr w:rsidR="00424DD6" w:rsidTr="007B42DC">
        <w:tc>
          <w:tcPr>
            <w:tcW w:w="1980" w:type="dxa"/>
          </w:tcPr>
          <w:p w:rsidR="00424DD6" w:rsidRDefault="001809C2" w:rsidP="00E066E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Row Deleting</w:t>
            </w:r>
          </w:p>
        </w:tc>
        <w:tc>
          <w:tcPr>
            <w:tcW w:w="6480" w:type="dxa"/>
          </w:tcPr>
          <w:p w:rsidR="00424DD6" w:rsidRDefault="00F34EA2" w:rsidP="00F34EA2">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 xml:space="preserve">This event will </w:t>
            </w:r>
            <w:r w:rsidR="00FB487E">
              <w:rPr>
                <w:rFonts w:ascii="Book Antiqua" w:hAnsi="Book Antiqua"/>
                <w:sz w:val="24"/>
                <w:szCs w:val="24"/>
                <w:lang w:val="en-GB"/>
              </w:rPr>
              <w:t xml:space="preserve">be raised </w:t>
            </w:r>
            <w:r>
              <w:rPr>
                <w:rFonts w:ascii="Book Antiqua" w:hAnsi="Book Antiqua"/>
                <w:sz w:val="24"/>
                <w:szCs w:val="24"/>
                <w:lang w:val="en-GB"/>
              </w:rPr>
              <w:t>at the time of delete button click.</w:t>
            </w:r>
          </w:p>
        </w:tc>
      </w:tr>
      <w:tr w:rsidR="00424DD6" w:rsidTr="007B42DC">
        <w:tc>
          <w:tcPr>
            <w:tcW w:w="1980" w:type="dxa"/>
          </w:tcPr>
          <w:p w:rsidR="00424DD6" w:rsidRDefault="00626D3A" w:rsidP="00626D3A">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 xml:space="preserve">Row </w:t>
            </w:r>
            <w:r w:rsidR="00876868">
              <w:rPr>
                <w:rFonts w:ascii="Book Antiqua" w:hAnsi="Book Antiqua"/>
                <w:sz w:val="24"/>
                <w:szCs w:val="24"/>
                <w:lang w:val="en-GB"/>
              </w:rPr>
              <w:t>Cancelling</w:t>
            </w:r>
          </w:p>
        </w:tc>
        <w:tc>
          <w:tcPr>
            <w:tcW w:w="6480" w:type="dxa"/>
          </w:tcPr>
          <w:p w:rsidR="00424DD6" w:rsidRDefault="00E12E9C" w:rsidP="00C00941">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This event will</w:t>
            </w:r>
            <w:r w:rsidR="00FB487E">
              <w:rPr>
                <w:rFonts w:ascii="Book Antiqua" w:hAnsi="Book Antiqua"/>
                <w:sz w:val="24"/>
                <w:szCs w:val="24"/>
                <w:lang w:val="en-GB"/>
              </w:rPr>
              <w:t xml:space="preserve"> be</w:t>
            </w:r>
            <w:r>
              <w:rPr>
                <w:rFonts w:ascii="Book Antiqua" w:hAnsi="Book Antiqua"/>
                <w:sz w:val="24"/>
                <w:szCs w:val="24"/>
                <w:lang w:val="en-GB"/>
              </w:rPr>
              <w:t xml:space="preserve"> raised </w:t>
            </w:r>
            <w:r w:rsidR="00C00941">
              <w:rPr>
                <w:rFonts w:ascii="Book Antiqua" w:hAnsi="Book Antiqua"/>
                <w:sz w:val="24"/>
                <w:szCs w:val="24"/>
                <w:lang w:val="en-GB"/>
              </w:rPr>
              <w:t>at the time of cancel button click.</w:t>
            </w:r>
          </w:p>
        </w:tc>
      </w:tr>
      <w:tr w:rsidR="00424DD6" w:rsidTr="007B42DC">
        <w:tc>
          <w:tcPr>
            <w:tcW w:w="1980" w:type="dxa"/>
          </w:tcPr>
          <w:p w:rsidR="00424DD6" w:rsidRDefault="0038605E" w:rsidP="00E066E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Row Inserted</w:t>
            </w:r>
          </w:p>
        </w:tc>
        <w:tc>
          <w:tcPr>
            <w:tcW w:w="6480" w:type="dxa"/>
          </w:tcPr>
          <w:p w:rsidR="00424DD6" w:rsidRDefault="00E12E9C" w:rsidP="00F04444">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This event will</w:t>
            </w:r>
            <w:r w:rsidR="00FB487E">
              <w:rPr>
                <w:rFonts w:ascii="Book Antiqua" w:hAnsi="Book Antiqua"/>
                <w:sz w:val="24"/>
                <w:szCs w:val="24"/>
                <w:lang w:val="en-GB"/>
              </w:rPr>
              <w:t xml:space="preserve"> be</w:t>
            </w:r>
            <w:r>
              <w:rPr>
                <w:rFonts w:ascii="Book Antiqua" w:hAnsi="Book Antiqua"/>
                <w:sz w:val="24"/>
                <w:szCs w:val="24"/>
                <w:lang w:val="en-GB"/>
              </w:rPr>
              <w:t xml:space="preserve"> raised </w:t>
            </w:r>
            <w:r w:rsidR="00F04444">
              <w:rPr>
                <w:rFonts w:ascii="Book Antiqua" w:hAnsi="Book Antiqua"/>
                <w:sz w:val="24"/>
                <w:szCs w:val="24"/>
                <w:lang w:val="en-GB"/>
              </w:rPr>
              <w:t>after insertion callback</w:t>
            </w:r>
            <w:r>
              <w:rPr>
                <w:rFonts w:ascii="Book Antiqua" w:hAnsi="Book Antiqua"/>
                <w:sz w:val="24"/>
                <w:szCs w:val="24"/>
                <w:lang w:val="en-GB"/>
              </w:rPr>
              <w:t>.</w:t>
            </w:r>
          </w:p>
        </w:tc>
      </w:tr>
      <w:tr w:rsidR="0038605E" w:rsidTr="007B42DC">
        <w:tc>
          <w:tcPr>
            <w:tcW w:w="1980" w:type="dxa"/>
          </w:tcPr>
          <w:p w:rsidR="0038605E" w:rsidRDefault="0038605E" w:rsidP="00454C2A">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Row Updated</w:t>
            </w:r>
          </w:p>
        </w:tc>
        <w:tc>
          <w:tcPr>
            <w:tcW w:w="6480" w:type="dxa"/>
          </w:tcPr>
          <w:p w:rsidR="0038605E" w:rsidRDefault="00E12E9C" w:rsidP="00F04444">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 xml:space="preserve">This event will </w:t>
            </w:r>
            <w:r w:rsidR="00FB487E">
              <w:rPr>
                <w:rFonts w:ascii="Book Antiqua" w:hAnsi="Book Antiqua"/>
                <w:sz w:val="24"/>
                <w:szCs w:val="24"/>
                <w:lang w:val="en-GB"/>
              </w:rPr>
              <w:t xml:space="preserve">be </w:t>
            </w:r>
            <w:r>
              <w:rPr>
                <w:rFonts w:ascii="Book Antiqua" w:hAnsi="Book Antiqua"/>
                <w:sz w:val="24"/>
                <w:szCs w:val="24"/>
                <w:lang w:val="en-GB"/>
              </w:rPr>
              <w:t xml:space="preserve">raised </w:t>
            </w:r>
            <w:r w:rsidR="00F04444">
              <w:rPr>
                <w:rFonts w:ascii="Book Antiqua" w:hAnsi="Book Antiqua"/>
                <w:sz w:val="24"/>
                <w:szCs w:val="24"/>
                <w:lang w:val="en-GB"/>
              </w:rPr>
              <w:t>after updation callback</w:t>
            </w:r>
            <w:r>
              <w:rPr>
                <w:rFonts w:ascii="Book Antiqua" w:hAnsi="Book Antiqua"/>
                <w:sz w:val="24"/>
                <w:szCs w:val="24"/>
                <w:lang w:val="en-GB"/>
              </w:rPr>
              <w:t>.</w:t>
            </w:r>
          </w:p>
        </w:tc>
      </w:tr>
      <w:tr w:rsidR="0038605E" w:rsidTr="007B42DC">
        <w:tc>
          <w:tcPr>
            <w:tcW w:w="1980" w:type="dxa"/>
          </w:tcPr>
          <w:p w:rsidR="0038605E" w:rsidRDefault="0038605E" w:rsidP="0038605E">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Row Deleted</w:t>
            </w:r>
          </w:p>
        </w:tc>
        <w:tc>
          <w:tcPr>
            <w:tcW w:w="6480" w:type="dxa"/>
          </w:tcPr>
          <w:p w:rsidR="0038605E" w:rsidRDefault="00BA2589" w:rsidP="00F04444">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 xml:space="preserve">This event will </w:t>
            </w:r>
            <w:r w:rsidR="00FB487E">
              <w:rPr>
                <w:rFonts w:ascii="Book Antiqua" w:hAnsi="Book Antiqua"/>
                <w:sz w:val="24"/>
                <w:szCs w:val="24"/>
                <w:lang w:val="en-GB"/>
              </w:rPr>
              <w:t xml:space="preserve">be </w:t>
            </w:r>
            <w:r>
              <w:rPr>
                <w:rFonts w:ascii="Book Antiqua" w:hAnsi="Book Antiqua"/>
                <w:sz w:val="24"/>
                <w:szCs w:val="24"/>
                <w:lang w:val="en-GB"/>
              </w:rPr>
              <w:t xml:space="preserve">raised </w:t>
            </w:r>
            <w:r w:rsidR="00F04444">
              <w:rPr>
                <w:rFonts w:ascii="Book Antiqua" w:hAnsi="Book Antiqua"/>
                <w:sz w:val="24"/>
                <w:szCs w:val="24"/>
                <w:lang w:val="en-GB"/>
              </w:rPr>
              <w:t>after deletion callback.</w:t>
            </w:r>
            <w:r>
              <w:rPr>
                <w:rFonts w:ascii="Book Antiqua" w:hAnsi="Book Antiqua"/>
                <w:sz w:val="24"/>
                <w:szCs w:val="24"/>
                <w:lang w:val="en-GB"/>
              </w:rPr>
              <w:t>.</w:t>
            </w:r>
          </w:p>
        </w:tc>
      </w:tr>
      <w:tr w:rsidR="002C43C0" w:rsidTr="007B42DC">
        <w:tc>
          <w:tcPr>
            <w:tcW w:w="1980" w:type="dxa"/>
          </w:tcPr>
          <w:p w:rsidR="002C43C0" w:rsidRDefault="002C43C0" w:rsidP="0038605E">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Add Click</w:t>
            </w:r>
          </w:p>
        </w:tc>
        <w:tc>
          <w:tcPr>
            <w:tcW w:w="6480" w:type="dxa"/>
          </w:tcPr>
          <w:p w:rsidR="006E2DB4" w:rsidRDefault="006E2DB4" w:rsidP="00681985">
            <w:pPr>
              <w:spacing w:after="0" w:line="240" w:lineRule="auto"/>
              <w:rPr>
                <w:rFonts w:ascii="Book Antiqua" w:hAnsi="Book Antiqua"/>
                <w:sz w:val="24"/>
                <w:szCs w:val="24"/>
                <w:lang w:val="en-GB"/>
              </w:rPr>
            </w:pPr>
            <w:r>
              <w:rPr>
                <w:rFonts w:ascii="Book Antiqua" w:hAnsi="Book Antiqua"/>
                <w:sz w:val="24"/>
                <w:szCs w:val="24"/>
                <w:lang w:val="en-GB"/>
              </w:rPr>
              <w:t xml:space="preserve">-  </w:t>
            </w:r>
            <w:r w:rsidR="001B5D0E" w:rsidRPr="004541B7">
              <w:rPr>
                <w:rFonts w:ascii="Book Antiqua" w:hAnsi="Book Antiqua"/>
                <w:sz w:val="24"/>
                <w:szCs w:val="24"/>
                <w:lang w:val="en-GB"/>
              </w:rPr>
              <w:t xml:space="preserve">When </w:t>
            </w:r>
            <w:r w:rsidR="00B02317">
              <w:rPr>
                <w:rFonts w:ascii="Book Antiqua" w:hAnsi="Book Antiqua"/>
                <w:sz w:val="24"/>
                <w:szCs w:val="24"/>
                <w:lang w:val="en-GB"/>
              </w:rPr>
              <w:t>A</w:t>
            </w:r>
            <w:r w:rsidR="001B5D0E" w:rsidRPr="004541B7">
              <w:rPr>
                <w:rFonts w:ascii="Book Antiqua" w:hAnsi="Book Antiqua"/>
                <w:sz w:val="24"/>
                <w:szCs w:val="24"/>
                <w:lang w:val="en-GB"/>
              </w:rPr>
              <w:t xml:space="preserve">dd button clicked, </w:t>
            </w:r>
            <w:r w:rsidR="00E53467" w:rsidRPr="004541B7">
              <w:rPr>
                <w:rFonts w:ascii="Book Antiqua" w:hAnsi="Book Antiqua"/>
                <w:sz w:val="24"/>
                <w:szCs w:val="24"/>
                <w:lang w:val="en-GB"/>
              </w:rPr>
              <w:t xml:space="preserve">Clear the values from control </w:t>
            </w:r>
            <w:r>
              <w:rPr>
                <w:rFonts w:ascii="Book Antiqua" w:hAnsi="Book Antiqua"/>
                <w:sz w:val="24"/>
                <w:szCs w:val="24"/>
                <w:lang w:val="en-GB"/>
              </w:rPr>
              <w:t xml:space="preserve">      </w:t>
            </w:r>
          </w:p>
          <w:p w:rsidR="002C43C0" w:rsidRPr="004541B7" w:rsidRDefault="006E2DB4" w:rsidP="00681985">
            <w:pPr>
              <w:spacing w:after="0" w:line="240" w:lineRule="auto"/>
              <w:rPr>
                <w:rFonts w:ascii="Book Antiqua" w:hAnsi="Book Antiqua"/>
                <w:sz w:val="24"/>
                <w:szCs w:val="24"/>
                <w:lang w:val="en-GB"/>
              </w:rPr>
            </w:pPr>
            <w:r>
              <w:rPr>
                <w:rFonts w:ascii="Book Antiqua" w:hAnsi="Book Antiqua"/>
                <w:sz w:val="24"/>
                <w:szCs w:val="24"/>
                <w:lang w:val="en-GB"/>
              </w:rPr>
              <w:t xml:space="preserve">    </w:t>
            </w:r>
            <w:r w:rsidR="00E53467" w:rsidRPr="004541B7">
              <w:rPr>
                <w:rFonts w:ascii="Book Antiqua" w:hAnsi="Book Antiqua"/>
                <w:sz w:val="24"/>
                <w:szCs w:val="24"/>
                <w:lang w:val="en-GB"/>
              </w:rPr>
              <w:t>and set focus to the first control.</w:t>
            </w:r>
            <w:r w:rsidR="004541B7">
              <w:rPr>
                <w:rFonts w:ascii="Book Antiqua" w:hAnsi="Book Antiqua"/>
                <w:sz w:val="24"/>
                <w:szCs w:val="24"/>
                <w:lang w:val="en-GB"/>
              </w:rPr>
              <w:br/>
            </w:r>
            <w:r>
              <w:rPr>
                <w:rFonts w:ascii="Book Antiqua" w:hAnsi="Book Antiqua"/>
                <w:sz w:val="24"/>
                <w:szCs w:val="24"/>
                <w:lang w:val="en-GB"/>
              </w:rPr>
              <w:t xml:space="preserve">-  </w:t>
            </w:r>
            <w:r w:rsidR="004541B7">
              <w:rPr>
                <w:rFonts w:ascii="Book Antiqua" w:hAnsi="Book Antiqua"/>
                <w:sz w:val="24"/>
                <w:szCs w:val="24"/>
                <w:lang w:val="en-GB"/>
              </w:rPr>
              <w:t>Form mode need to set as “New”</w:t>
            </w:r>
            <w:r w:rsidR="004541B7">
              <w:rPr>
                <w:rFonts w:ascii="Book Antiqua" w:hAnsi="Book Antiqua"/>
                <w:sz w:val="24"/>
                <w:szCs w:val="24"/>
                <w:lang w:val="en-GB"/>
              </w:rPr>
              <w:br/>
            </w:r>
            <w:r>
              <w:rPr>
                <w:rFonts w:ascii="Book Antiqua" w:hAnsi="Book Antiqua"/>
                <w:sz w:val="24"/>
                <w:szCs w:val="24"/>
                <w:lang w:val="en-GB"/>
              </w:rPr>
              <w:t xml:space="preserve">-  </w:t>
            </w:r>
            <w:r w:rsidR="00186806">
              <w:rPr>
                <w:rFonts w:ascii="Book Antiqua" w:hAnsi="Book Antiqua"/>
                <w:sz w:val="24"/>
                <w:szCs w:val="24"/>
                <w:lang w:val="en-GB"/>
              </w:rPr>
              <w:t>Change the Add button Text to “Save”</w:t>
            </w:r>
            <w:r w:rsidR="00186806">
              <w:rPr>
                <w:rFonts w:ascii="Book Antiqua" w:hAnsi="Book Antiqua"/>
                <w:sz w:val="24"/>
                <w:szCs w:val="24"/>
                <w:lang w:val="en-GB"/>
              </w:rPr>
              <w:br/>
            </w:r>
            <w:r>
              <w:rPr>
                <w:rFonts w:ascii="Book Antiqua" w:hAnsi="Book Antiqua"/>
                <w:sz w:val="24"/>
                <w:szCs w:val="24"/>
                <w:lang w:val="en-GB"/>
              </w:rPr>
              <w:t xml:space="preserve">-  </w:t>
            </w:r>
            <w:r w:rsidR="00186806">
              <w:rPr>
                <w:rFonts w:ascii="Book Antiqua" w:hAnsi="Book Antiqua"/>
                <w:sz w:val="24"/>
                <w:szCs w:val="24"/>
                <w:lang w:val="en-GB"/>
              </w:rPr>
              <w:t>Change the List button Text to “Cancel”</w:t>
            </w:r>
          </w:p>
        </w:tc>
      </w:tr>
      <w:tr w:rsidR="000D5726" w:rsidTr="007B42DC">
        <w:tc>
          <w:tcPr>
            <w:tcW w:w="1980" w:type="dxa"/>
          </w:tcPr>
          <w:p w:rsidR="000D5726" w:rsidRDefault="00374E0D" w:rsidP="0024416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Save</w:t>
            </w:r>
            <w:r w:rsidR="000D5726">
              <w:rPr>
                <w:rFonts w:ascii="Book Antiqua" w:hAnsi="Book Antiqua"/>
                <w:sz w:val="24"/>
                <w:szCs w:val="24"/>
                <w:lang w:val="en-GB"/>
              </w:rPr>
              <w:t xml:space="preserve"> Click</w:t>
            </w:r>
          </w:p>
        </w:tc>
        <w:tc>
          <w:tcPr>
            <w:tcW w:w="6480" w:type="dxa"/>
          </w:tcPr>
          <w:p w:rsidR="002D3E40" w:rsidRDefault="000D5726" w:rsidP="002D3E40">
            <w:pPr>
              <w:spacing w:after="0" w:line="240" w:lineRule="auto"/>
              <w:rPr>
                <w:rFonts w:ascii="Book Antiqua" w:hAnsi="Book Antiqua"/>
                <w:sz w:val="24"/>
                <w:szCs w:val="24"/>
                <w:lang w:val="en-GB"/>
              </w:rPr>
            </w:pPr>
            <w:r>
              <w:rPr>
                <w:rFonts w:ascii="Book Antiqua" w:hAnsi="Book Antiqua"/>
                <w:sz w:val="24"/>
                <w:szCs w:val="24"/>
                <w:lang w:val="en-GB"/>
              </w:rPr>
              <w:t xml:space="preserve">-  </w:t>
            </w:r>
            <w:r w:rsidRPr="004541B7">
              <w:rPr>
                <w:rFonts w:ascii="Book Antiqua" w:hAnsi="Book Antiqua"/>
                <w:sz w:val="24"/>
                <w:szCs w:val="24"/>
                <w:lang w:val="en-GB"/>
              </w:rPr>
              <w:t xml:space="preserve">When </w:t>
            </w:r>
            <w:r w:rsidR="00374E0D">
              <w:rPr>
                <w:rFonts w:ascii="Book Antiqua" w:hAnsi="Book Antiqua"/>
                <w:sz w:val="24"/>
                <w:szCs w:val="24"/>
                <w:lang w:val="en-GB"/>
              </w:rPr>
              <w:t>Save button clicked</w:t>
            </w:r>
            <w:r w:rsidR="002D3E40">
              <w:rPr>
                <w:rFonts w:ascii="Book Antiqua" w:hAnsi="Book Antiqua"/>
                <w:sz w:val="24"/>
                <w:szCs w:val="24"/>
                <w:lang w:val="en-GB"/>
              </w:rPr>
              <w:t>. Validate the submitted record</w:t>
            </w:r>
          </w:p>
          <w:p w:rsidR="000D5726" w:rsidRPr="004541B7" w:rsidRDefault="002D3E40" w:rsidP="002D3E40">
            <w:pPr>
              <w:spacing w:after="0" w:line="240" w:lineRule="auto"/>
              <w:rPr>
                <w:rFonts w:ascii="Book Antiqua" w:hAnsi="Book Antiqua"/>
                <w:sz w:val="24"/>
                <w:szCs w:val="24"/>
                <w:lang w:val="en-GB"/>
              </w:rPr>
            </w:pPr>
            <w:r>
              <w:rPr>
                <w:rFonts w:ascii="Book Antiqua" w:hAnsi="Book Antiqua"/>
                <w:sz w:val="24"/>
                <w:szCs w:val="24"/>
                <w:lang w:val="en-GB"/>
              </w:rPr>
              <w:t>-  Pass the values as array and update the dataset.</w:t>
            </w:r>
            <w:r>
              <w:rPr>
                <w:rFonts w:ascii="Book Antiqua" w:hAnsi="Book Antiqua"/>
                <w:sz w:val="24"/>
                <w:szCs w:val="24"/>
                <w:lang w:val="en-GB"/>
              </w:rPr>
              <w:br/>
            </w:r>
            <w:r w:rsidR="000D5726">
              <w:rPr>
                <w:rFonts w:ascii="Book Antiqua" w:hAnsi="Book Antiqua"/>
                <w:sz w:val="24"/>
                <w:szCs w:val="24"/>
                <w:lang w:val="en-GB"/>
              </w:rPr>
              <w:t xml:space="preserve">-  Change the </w:t>
            </w:r>
            <w:r>
              <w:rPr>
                <w:rFonts w:ascii="Book Antiqua" w:hAnsi="Book Antiqua"/>
                <w:sz w:val="24"/>
                <w:szCs w:val="24"/>
                <w:lang w:val="en-GB"/>
              </w:rPr>
              <w:t xml:space="preserve">Save </w:t>
            </w:r>
            <w:r w:rsidR="000D5726">
              <w:rPr>
                <w:rFonts w:ascii="Book Antiqua" w:hAnsi="Book Antiqua"/>
                <w:sz w:val="24"/>
                <w:szCs w:val="24"/>
                <w:lang w:val="en-GB"/>
              </w:rPr>
              <w:t>button Text to “</w:t>
            </w:r>
            <w:r>
              <w:rPr>
                <w:rFonts w:ascii="Book Antiqua" w:hAnsi="Book Antiqua"/>
                <w:sz w:val="24"/>
                <w:szCs w:val="24"/>
                <w:lang w:val="en-GB"/>
              </w:rPr>
              <w:t>Add</w:t>
            </w:r>
            <w:r w:rsidR="000D5726">
              <w:rPr>
                <w:rFonts w:ascii="Book Antiqua" w:hAnsi="Book Antiqua"/>
                <w:sz w:val="24"/>
                <w:szCs w:val="24"/>
                <w:lang w:val="en-GB"/>
              </w:rPr>
              <w:t>”</w:t>
            </w:r>
            <w:r w:rsidR="000D5726">
              <w:rPr>
                <w:rFonts w:ascii="Book Antiqua" w:hAnsi="Book Antiqua"/>
                <w:sz w:val="24"/>
                <w:szCs w:val="24"/>
                <w:lang w:val="en-GB"/>
              </w:rPr>
              <w:br/>
              <w:t xml:space="preserve">-  Change the </w:t>
            </w:r>
            <w:r>
              <w:rPr>
                <w:rFonts w:ascii="Book Antiqua" w:hAnsi="Book Antiqua"/>
                <w:sz w:val="24"/>
                <w:szCs w:val="24"/>
                <w:lang w:val="en-GB"/>
              </w:rPr>
              <w:t xml:space="preserve">Cancel </w:t>
            </w:r>
            <w:r w:rsidR="000D5726">
              <w:rPr>
                <w:rFonts w:ascii="Book Antiqua" w:hAnsi="Book Antiqua"/>
                <w:sz w:val="24"/>
                <w:szCs w:val="24"/>
                <w:lang w:val="en-GB"/>
              </w:rPr>
              <w:t>button Text to “</w:t>
            </w:r>
            <w:r>
              <w:rPr>
                <w:rFonts w:ascii="Book Antiqua" w:hAnsi="Book Antiqua"/>
                <w:sz w:val="24"/>
                <w:szCs w:val="24"/>
                <w:lang w:val="en-GB"/>
              </w:rPr>
              <w:t>List</w:t>
            </w:r>
            <w:r w:rsidR="000D5726">
              <w:rPr>
                <w:rFonts w:ascii="Book Antiqua" w:hAnsi="Book Antiqua"/>
                <w:sz w:val="24"/>
                <w:szCs w:val="24"/>
                <w:lang w:val="en-GB"/>
              </w:rPr>
              <w:t>”</w:t>
            </w:r>
          </w:p>
        </w:tc>
      </w:tr>
      <w:tr w:rsidR="0045539C" w:rsidTr="007B42DC">
        <w:tc>
          <w:tcPr>
            <w:tcW w:w="1980" w:type="dxa"/>
          </w:tcPr>
          <w:p w:rsidR="0045539C" w:rsidRDefault="0045539C" w:rsidP="0024416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Cancel Click</w:t>
            </w:r>
          </w:p>
        </w:tc>
        <w:tc>
          <w:tcPr>
            <w:tcW w:w="6480" w:type="dxa"/>
          </w:tcPr>
          <w:p w:rsidR="0045539C" w:rsidRDefault="0045539C" w:rsidP="00244169">
            <w:pPr>
              <w:spacing w:after="0" w:line="240" w:lineRule="auto"/>
              <w:rPr>
                <w:rFonts w:ascii="Book Antiqua" w:hAnsi="Book Antiqua"/>
                <w:sz w:val="24"/>
                <w:szCs w:val="24"/>
                <w:lang w:val="en-GB"/>
              </w:rPr>
            </w:pPr>
            <w:r>
              <w:rPr>
                <w:rFonts w:ascii="Book Antiqua" w:hAnsi="Book Antiqua"/>
                <w:sz w:val="24"/>
                <w:szCs w:val="24"/>
                <w:lang w:val="en-GB"/>
              </w:rPr>
              <w:t xml:space="preserve">-  </w:t>
            </w:r>
            <w:r w:rsidRPr="004541B7">
              <w:rPr>
                <w:rFonts w:ascii="Book Antiqua" w:hAnsi="Book Antiqua"/>
                <w:sz w:val="24"/>
                <w:szCs w:val="24"/>
                <w:lang w:val="en-GB"/>
              </w:rPr>
              <w:t xml:space="preserve">When </w:t>
            </w:r>
            <w:r>
              <w:rPr>
                <w:rFonts w:ascii="Book Antiqua" w:hAnsi="Book Antiqua"/>
                <w:sz w:val="24"/>
                <w:szCs w:val="24"/>
                <w:lang w:val="en-GB"/>
              </w:rPr>
              <w:t>Cancel button clicked. Show confirmation message to do cancel operation. If yes then rollback the values and place the cursor on first control.</w:t>
            </w:r>
            <w:ins w:id="41" w:author="thiruppathi" w:date="2009-04-29T11:32:00Z">
              <w:r w:rsidR="00E06F3E">
                <w:rPr>
                  <w:rFonts w:ascii="Book Antiqua" w:hAnsi="Book Antiqua"/>
                  <w:sz w:val="24"/>
                  <w:szCs w:val="24"/>
                  <w:lang w:val="en-GB"/>
                </w:rPr>
                <w:t xml:space="preserve"> </w:t>
              </w:r>
            </w:ins>
            <w:ins w:id="42" w:author="thiruppathi" w:date="2009-04-29T11:33:00Z">
              <w:r w:rsidR="00E06F3E">
                <w:rPr>
                  <w:rFonts w:ascii="Book Antiqua" w:hAnsi="Book Antiqua"/>
                  <w:sz w:val="24"/>
                  <w:szCs w:val="24"/>
                  <w:lang w:val="en-GB"/>
                </w:rPr>
                <w:t>Shall b</w:t>
              </w:r>
            </w:ins>
            <w:ins w:id="43" w:author="thiruppathi" w:date="2009-04-29T11:32:00Z">
              <w:r w:rsidR="00E06F3E">
                <w:rPr>
                  <w:rFonts w:ascii="Book Antiqua" w:hAnsi="Book Antiqua"/>
                  <w:sz w:val="24"/>
                  <w:szCs w:val="24"/>
                  <w:lang w:val="en-GB"/>
                </w:rPr>
                <w:t>ring the formmode to previous state. For example, If the user clicks Add when he is 5</w:t>
              </w:r>
              <w:r w:rsidR="00E06F3E" w:rsidRPr="00E06F3E">
                <w:rPr>
                  <w:rFonts w:ascii="Book Antiqua" w:hAnsi="Book Antiqua"/>
                  <w:sz w:val="24"/>
                  <w:szCs w:val="24"/>
                  <w:vertAlign w:val="superscript"/>
                  <w:lang w:val="en-GB"/>
                  <w:rPrChange w:id="44" w:author="thiruppathi" w:date="2009-04-29T11:32:00Z">
                    <w:rPr>
                      <w:rFonts w:ascii="Book Antiqua" w:hAnsi="Book Antiqua"/>
                      <w:sz w:val="24"/>
                      <w:szCs w:val="24"/>
                      <w:lang w:val="en-GB"/>
                    </w:rPr>
                  </w:rPrChange>
                </w:rPr>
                <w:t>th</w:t>
              </w:r>
              <w:r w:rsidR="00E06F3E">
                <w:rPr>
                  <w:rFonts w:ascii="Book Antiqua" w:hAnsi="Book Antiqua"/>
                  <w:sz w:val="24"/>
                  <w:szCs w:val="24"/>
                  <w:lang w:val="en-GB"/>
                </w:rPr>
                <w:t xml:space="preserve"> record, he </w:t>
              </w:r>
            </w:ins>
            <w:ins w:id="45" w:author="thiruppathi" w:date="2009-04-29T11:33:00Z">
              <w:r w:rsidR="00E06F3E">
                <w:rPr>
                  <w:rFonts w:ascii="Book Antiqua" w:hAnsi="Book Antiqua"/>
                  <w:sz w:val="24"/>
                  <w:szCs w:val="24"/>
                  <w:lang w:val="en-GB"/>
                </w:rPr>
                <w:t>shall</w:t>
              </w:r>
            </w:ins>
            <w:ins w:id="46" w:author="thiruppathi" w:date="2009-04-29T11:32:00Z">
              <w:r w:rsidR="00E06F3E">
                <w:rPr>
                  <w:rFonts w:ascii="Book Antiqua" w:hAnsi="Book Antiqua"/>
                  <w:sz w:val="24"/>
                  <w:szCs w:val="24"/>
                  <w:lang w:val="en-GB"/>
                </w:rPr>
                <w:t xml:space="preserve"> come to this st</w:t>
              </w:r>
            </w:ins>
            <w:ins w:id="47" w:author="thiruppathi" w:date="2009-04-29T11:33:00Z">
              <w:r w:rsidR="00E06F3E">
                <w:rPr>
                  <w:rFonts w:ascii="Book Antiqua" w:hAnsi="Book Antiqua"/>
                  <w:sz w:val="24"/>
                  <w:szCs w:val="24"/>
                  <w:lang w:val="en-GB"/>
                </w:rPr>
                <w:t>ate if the Cancel is invoked</w:t>
              </w:r>
            </w:ins>
          </w:p>
          <w:p w:rsidR="0045539C" w:rsidRPr="004541B7" w:rsidRDefault="0045539C" w:rsidP="00244169">
            <w:pPr>
              <w:spacing w:after="0" w:line="240" w:lineRule="auto"/>
              <w:rPr>
                <w:rFonts w:ascii="Book Antiqua" w:hAnsi="Book Antiqua"/>
                <w:sz w:val="24"/>
                <w:szCs w:val="24"/>
                <w:lang w:val="en-GB"/>
              </w:rPr>
            </w:pPr>
            <w:r>
              <w:rPr>
                <w:rFonts w:ascii="Book Antiqua" w:hAnsi="Book Antiqua"/>
                <w:sz w:val="24"/>
                <w:szCs w:val="24"/>
                <w:lang w:val="en-GB"/>
              </w:rPr>
              <w:t>-  Change the Save button Text to “Add”</w:t>
            </w:r>
            <w:r>
              <w:rPr>
                <w:rFonts w:ascii="Book Antiqua" w:hAnsi="Book Antiqua"/>
                <w:sz w:val="24"/>
                <w:szCs w:val="24"/>
                <w:lang w:val="en-GB"/>
              </w:rPr>
              <w:br/>
              <w:t>-  Change the Cancel button Text to “List”</w:t>
            </w:r>
          </w:p>
        </w:tc>
      </w:tr>
      <w:tr w:rsidR="00222450" w:rsidTr="007B42DC">
        <w:tc>
          <w:tcPr>
            <w:tcW w:w="1980" w:type="dxa"/>
          </w:tcPr>
          <w:p w:rsidR="00222450" w:rsidRDefault="00F760C5" w:rsidP="0024416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List</w:t>
            </w:r>
            <w:r w:rsidR="00222450">
              <w:rPr>
                <w:rFonts w:ascii="Book Antiqua" w:hAnsi="Book Antiqua"/>
                <w:sz w:val="24"/>
                <w:szCs w:val="24"/>
                <w:lang w:val="en-GB"/>
              </w:rPr>
              <w:t xml:space="preserve"> Click</w:t>
            </w:r>
          </w:p>
        </w:tc>
        <w:tc>
          <w:tcPr>
            <w:tcW w:w="6480" w:type="dxa"/>
          </w:tcPr>
          <w:p w:rsidR="00222450" w:rsidRDefault="00222450" w:rsidP="00244169">
            <w:pPr>
              <w:spacing w:after="0" w:line="240" w:lineRule="auto"/>
              <w:rPr>
                <w:ins w:id="48" w:author="thiruppathi" w:date="2009-04-29T11:34:00Z"/>
                <w:rFonts w:ascii="Book Antiqua" w:hAnsi="Book Antiqua"/>
                <w:sz w:val="24"/>
                <w:szCs w:val="24"/>
                <w:lang w:val="en-GB"/>
              </w:rPr>
            </w:pPr>
            <w:r>
              <w:rPr>
                <w:rFonts w:ascii="Book Antiqua" w:hAnsi="Book Antiqua"/>
                <w:sz w:val="24"/>
                <w:szCs w:val="24"/>
                <w:lang w:val="en-GB"/>
              </w:rPr>
              <w:t xml:space="preserve">-  </w:t>
            </w:r>
            <w:r w:rsidRPr="004541B7">
              <w:rPr>
                <w:rFonts w:ascii="Book Antiqua" w:hAnsi="Book Antiqua"/>
                <w:sz w:val="24"/>
                <w:szCs w:val="24"/>
                <w:lang w:val="en-GB"/>
              </w:rPr>
              <w:t xml:space="preserve">When </w:t>
            </w:r>
            <w:r w:rsidR="00864C4C">
              <w:rPr>
                <w:rFonts w:ascii="Book Antiqua" w:hAnsi="Book Antiqua"/>
                <w:sz w:val="24"/>
                <w:szCs w:val="24"/>
                <w:lang w:val="en-GB"/>
              </w:rPr>
              <w:t>List</w:t>
            </w:r>
            <w:r>
              <w:rPr>
                <w:rFonts w:ascii="Book Antiqua" w:hAnsi="Book Antiqua"/>
                <w:sz w:val="24"/>
                <w:szCs w:val="24"/>
                <w:lang w:val="en-GB"/>
              </w:rPr>
              <w:t xml:space="preserve"> button clicked. </w:t>
            </w:r>
            <w:r w:rsidR="00864C4C">
              <w:rPr>
                <w:rFonts w:ascii="Book Antiqua" w:hAnsi="Book Antiqua"/>
                <w:sz w:val="24"/>
                <w:szCs w:val="24"/>
                <w:lang w:val="en-GB"/>
              </w:rPr>
              <w:t xml:space="preserve">Open </w:t>
            </w:r>
            <w:r w:rsidR="009D2434">
              <w:rPr>
                <w:rFonts w:ascii="Book Antiqua" w:hAnsi="Book Antiqua"/>
                <w:sz w:val="24"/>
                <w:szCs w:val="24"/>
                <w:lang w:val="en-GB"/>
              </w:rPr>
              <w:t xml:space="preserve">modal </w:t>
            </w:r>
            <w:r w:rsidR="00864C4C">
              <w:rPr>
                <w:rFonts w:ascii="Book Antiqua" w:hAnsi="Book Antiqua"/>
                <w:sz w:val="24"/>
                <w:szCs w:val="24"/>
                <w:lang w:val="en-GB"/>
              </w:rPr>
              <w:t xml:space="preserve">popup page which shows the data in </w:t>
            </w:r>
            <w:commentRangeStart w:id="49"/>
            <w:r w:rsidR="00864C4C">
              <w:rPr>
                <w:rFonts w:ascii="Book Antiqua" w:hAnsi="Book Antiqua"/>
                <w:sz w:val="24"/>
                <w:szCs w:val="24"/>
                <w:lang w:val="en-GB"/>
              </w:rPr>
              <w:t>grid</w:t>
            </w:r>
            <w:commentRangeEnd w:id="49"/>
            <w:r w:rsidR="00E06F3E">
              <w:rPr>
                <w:rStyle w:val="CommentReference"/>
              </w:rPr>
              <w:commentReference w:id="49"/>
            </w:r>
            <w:r w:rsidR="00864C4C">
              <w:rPr>
                <w:rFonts w:ascii="Book Antiqua" w:hAnsi="Book Antiqua"/>
                <w:sz w:val="24"/>
                <w:szCs w:val="24"/>
                <w:lang w:val="en-GB"/>
              </w:rPr>
              <w:t>.</w:t>
            </w:r>
          </w:p>
          <w:p w:rsidR="00E06F3E" w:rsidDel="00E06F3E" w:rsidRDefault="00E06F3E" w:rsidP="00244169">
            <w:pPr>
              <w:spacing w:after="0" w:line="240" w:lineRule="auto"/>
              <w:rPr>
                <w:del w:id="50" w:author="thiruppathi" w:date="2009-04-29T11:34:00Z"/>
                <w:rFonts w:ascii="Book Antiqua" w:hAnsi="Book Antiqua"/>
                <w:sz w:val="24"/>
                <w:szCs w:val="24"/>
                <w:lang w:val="en-GB"/>
              </w:rPr>
            </w:pPr>
            <w:ins w:id="51" w:author="thiruppathi" w:date="2009-04-29T11:34:00Z">
              <w:r>
                <w:rPr>
                  <w:rFonts w:ascii="Book Antiqua" w:hAnsi="Book Antiqua"/>
                  <w:sz w:val="24"/>
                  <w:szCs w:val="24"/>
                  <w:lang w:val="en-GB"/>
                </w:rPr>
                <w:t>- User can select a record from the list.</w:t>
              </w:r>
            </w:ins>
          </w:p>
          <w:p w:rsidR="0095757E" w:rsidDel="00E06F3E" w:rsidRDefault="0095757E" w:rsidP="00244169">
            <w:pPr>
              <w:spacing w:after="0" w:line="240" w:lineRule="auto"/>
              <w:rPr>
                <w:del w:id="52" w:author="thiruppathi" w:date="2009-04-29T11:34:00Z"/>
                <w:rFonts w:ascii="Book Antiqua" w:hAnsi="Book Antiqua"/>
                <w:sz w:val="24"/>
                <w:szCs w:val="24"/>
                <w:lang w:val="en-GB"/>
              </w:rPr>
            </w:pPr>
            <w:del w:id="53" w:author="thiruppathi" w:date="2009-04-29T11:34:00Z">
              <w:r w:rsidDel="00E06F3E">
                <w:rPr>
                  <w:rFonts w:ascii="Book Antiqua" w:hAnsi="Book Antiqua"/>
                  <w:sz w:val="24"/>
                  <w:szCs w:val="24"/>
                  <w:lang w:val="en-GB"/>
                </w:rPr>
                <w:delText>-  Form mode need to set as “Edit”</w:delText>
              </w:r>
            </w:del>
          </w:p>
          <w:p w:rsidR="00222450" w:rsidRPr="004541B7" w:rsidRDefault="00222450" w:rsidP="007B6FE3">
            <w:pPr>
              <w:spacing w:after="0" w:line="240" w:lineRule="auto"/>
              <w:rPr>
                <w:rFonts w:ascii="Book Antiqua" w:hAnsi="Book Antiqua"/>
                <w:sz w:val="24"/>
                <w:szCs w:val="24"/>
                <w:lang w:val="en-GB"/>
              </w:rPr>
            </w:pPr>
            <w:del w:id="54" w:author="thiruppathi" w:date="2009-04-29T11:34:00Z">
              <w:r w:rsidDel="00E06F3E">
                <w:rPr>
                  <w:rFonts w:ascii="Book Antiqua" w:hAnsi="Book Antiqua"/>
                  <w:sz w:val="24"/>
                  <w:szCs w:val="24"/>
                  <w:lang w:val="en-GB"/>
                </w:rPr>
                <w:delText xml:space="preserve">-  Change the </w:delText>
              </w:r>
              <w:r w:rsidR="007B6FE3" w:rsidDel="00E06F3E">
                <w:rPr>
                  <w:rFonts w:ascii="Book Antiqua" w:hAnsi="Book Antiqua"/>
                  <w:sz w:val="24"/>
                  <w:szCs w:val="24"/>
                  <w:lang w:val="en-GB"/>
                </w:rPr>
                <w:delText>Add</w:delText>
              </w:r>
              <w:r w:rsidDel="00E06F3E">
                <w:rPr>
                  <w:rFonts w:ascii="Book Antiqua" w:hAnsi="Book Antiqua"/>
                  <w:sz w:val="24"/>
                  <w:szCs w:val="24"/>
                  <w:lang w:val="en-GB"/>
                </w:rPr>
                <w:delText xml:space="preserve"> button Text to “</w:delText>
              </w:r>
              <w:r w:rsidR="007B6FE3" w:rsidDel="00E06F3E">
                <w:rPr>
                  <w:rFonts w:ascii="Book Antiqua" w:hAnsi="Book Antiqua"/>
                  <w:sz w:val="24"/>
                  <w:szCs w:val="24"/>
                  <w:lang w:val="en-GB"/>
                </w:rPr>
                <w:delText>Update</w:delText>
              </w:r>
              <w:r w:rsidDel="00E06F3E">
                <w:rPr>
                  <w:rFonts w:ascii="Book Antiqua" w:hAnsi="Book Antiqua"/>
                  <w:sz w:val="24"/>
                  <w:szCs w:val="24"/>
                  <w:lang w:val="en-GB"/>
                </w:rPr>
                <w:delText>”</w:delText>
              </w:r>
              <w:r w:rsidDel="00E06F3E">
                <w:rPr>
                  <w:rFonts w:ascii="Book Antiqua" w:hAnsi="Book Antiqua"/>
                  <w:sz w:val="24"/>
                  <w:szCs w:val="24"/>
                  <w:lang w:val="en-GB"/>
                </w:rPr>
                <w:br/>
                <w:delText xml:space="preserve">-  Change the </w:delText>
              </w:r>
              <w:r w:rsidR="007B6FE3" w:rsidDel="00E06F3E">
                <w:rPr>
                  <w:rFonts w:ascii="Book Antiqua" w:hAnsi="Book Antiqua"/>
                  <w:sz w:val="24"/>
                  <w:szCs w:val="24"/>
                  <w:lang w:val="en-GB"/>
                </w:rPr>
                <w:delText xml:space="preserve">List </w:delText>
              </w:r>
              <w:r w:rsidDel="00E06F3E">
                <w:rPr>
                  <w:rFonts w:ascii="Book Antiqua" w:hAnsi="Book Antiqua"/>
                  <w:sz w:val="24"/>
                  <w:szCs w:val="24"/>
                  <w:lang w:val="en-GB"/>
                </w:rPr>
                <w:delText xml:space="preserve"> button Text to “</w:delText>
              </w:r>
              <w:r w:rsidR="007B6FE3" w:rsidDel="00E06F3E">
                <w:rPr>
                  <w:rFonts w:ascii="Book Antiqua" w:hAnsi="Book Antiqua"/>
                  <w:sz w:val="24"/>
                  <w:szCs w:val="24"/>
                  <w:lang w:val="en-GB"/>
                </w:rPr>
                <w:delText>Cancel</w:delText>
              </w:r>
              <w:r w:rsidDel="00E06F3E">
                <w:rPr>
                  <w:rFonts w:ascii="Book Antiqua" w:hAnsi="Book Antiqua"/>
                  <w:sz w:val="24"/>
                  <w:szCs w:val="24"/>
                  <w:lang w:val="en-GB"/>
                </w:rPr>
                <w:delText>”</w:delText>
              </w:r>
            </w:del>
          </w:p>
        </w:tc>
      </w:tr>
      <w:tr w:rsidR="00222450" w:rsidTr="007B42DC">
        <w:tc>
          <w:tcPr>
            <w:tcW w:w="1980" w:type="dxa"/>
          </w:tcPr>
          <w:p w:rsidR="00222450" w:rsidRDefault="00222450" w:rsidP="00244169">
            <w:pPr>
              <w:pStyle w:val="ListParagraph"/>
              <w:spacing w:after="0" w:line="240" w:lineRule="auto"/>
              <w:ind w:left="0"/>
              <w:rPr>
                <w:rFonts w:ascii="Book Antiqua" w:hAnsi="Book Antiqua"/>
                <w:sz w:val="24"/>
                <w:szCs w:val="24"/>
                <w:lang w:val="en-GB"/>
              </w:rPr>
            </w:pPr>
            <w:commentRangeStart w:id="55"/>
            <w:del w:id="56" w:author="thiruppathi" w:date="2009-04-29T11:34:00Z">
              <w:r w:rsidDel="00E06F3E">
                <w:rPr>
                  <w:rFonts w:ascii="Book Antiqua" w:hAnsi="Book Antiqua"/>
                  <w:sz w:val="24"/>
                  <w:szCs w:val="24"/>
                  <w:lang w:val="en-GB"/>
                </w:rPr>
                <w:delText>Update</w:delText>
              </w:r>
            </w:del>
            <w:commentRangeEnd w:id="55"/>
            <w:r w:rsidR="00E06F3E">
              <w:rPr>
                <w:rStyle w:val="CommentReference"/>
              </w:rPr>
              <w:commentReference w:id="55"/>
            </w:r>
            <w:del w:id="57" w:author="thiruppathi" w:date="2009-04-29T11:34:00Z">
              <w:r w:rsidDel="00E06F3E">
                <w:rPr>
                  <w:rFonts w:ascii="Book Antiqua" w:hAnsi="Book Antiqua"/>
                  <w:sz w:val="24"/>
                  <w:szCs w:val="24"/>
                  <w:lang w:val="en-GB"/>
                </w:rPr>
                <w:delText xml:space="preserve"> Click</w:delText>
              </w:r>
            </w:del>
          </w:p>
        </w:tc>
        <w:tc>
          <w:tcPr>
            <w:tcW w:w="6480" w:type="dxa"/>
          </w:tcPr>
          <w:p w:rsidR="000867B0" w:rsidDel="00E06F3E" w:rsidRDefault="00222450" w:rsidP="00244169">
            <w:pPr>
              <w:spacing w:after="0" w:line="240" w:lineRule="auto"/>
              <w:rPr>
                <w:del w:id="58" w:author="thiruppathi" w:date="2009-04-29T11:34:00Z"/>
                <w:rFonts w:ascii="Book Antiqua" w:hAnsi="Book Antiqua"/>
                <w:sz w:val="24"/>
                <w:szCs w:val="24"/>
                <w:lang w:val="en-GB"/>
              </w:rPr>
            </w:pPr>
            <w:del w:id="59" w:author="thiruppathi" w:date="2009-04-29T11:34:00Z">
              <w:r w:rsidDel="00E06F3E">
                <w:rPr>
                  <w:rFonts w:ascii="Book Antiqua" w:hAnsi="Book Antiqua"/>
                  <w:sz w:val="24"/>
                  <w:szCs w:val="24"/>
                  <w:lang w:val="en-GB"/>
                </w:rPr>
                <w:delText xml:space="preserve">-  </w:delText>
              </w:r>
              <w:r w:rsidRPr="004541B7" w:rsidDel="00E06F3E">
                <w:rPr>
                  <w:rFonts w:ascii="Book Antiqua" w:hAnsi="Book Antiqua"/>
                  <w:sz w:val="24"/>
                  <w:szCs w:val="24"/>
                  <w:lang w:val="en-GB"/>
                </w:rPr>
                <w:delText xml:space="preserve">When </w:delText>
              </w:r>
              <w:r w:rsidDel="00E06F3E">
                <w:rPr>
                  <w:rFonts w:ascii="Book Antiqua" w:hAnsi="Book Antiqua"/>
                  <w:sz w:val="24"/>
                  <w:szCs w:val="24"/>
                  <w:lang w:val="en-GB"/>
                </w:rPr>
                <w:delText xml:space="preserve">Update button clicked. Pass the datakey with modified row as array. </w:delText>
              </w:r>
              <w:r w:rsidR="000853BB" w:rsidDel="00E06F3E">
                <w:rPr>
                  <w:rFonts w:ascii="Book Antiqua" w:hAnsi="Book Antiqua"/>
                  <w:sz w:val="24"/>
                  <w:szCs w:val="24"/>
                  <w:lang w:val="en-GB"/>
                </w:rPr>
                <w:delText>Validate the submitted record.</w:delText>
              </w:r>
            </w:del>
          </w:p>
          <w:p w:rsidR="00222450" w:rsidDel="00E06F3E" w:rsidRDefault="000867B0" w:rsidP="00244169">
            <w:pPr>
              <w:spacing w:after="0" w:line="240" w:lineRule="auto"/>
              <w:rPr>
                <w:del w:id="60" w:author="thiruppathi" w:date="2009-04-29T11:34:00Z"/>
                <w:rFonts w:ascii="Book Antiqua" w:hAnsi="Book Antiqua"/>
                <w:sz w:val="24"/>
                <w:szCs w:val="24"/>
                <w:lang w:val="en-GB"/>
              </w:rPr>
            </w:pPr>
            <w:del w:id="61" w:author="thiruppathi" w:date="2009-04-29T11:34:00Z">
              <w:r w:rsidDel="00E06F3E">
                <w:rPr>
                  <w:rFonts w:ascii="Book Antiqua" w:hAnsi="Book Antiqua"/>
                  <w:sz w:val="24"/>
                  <w:szCs w:val="24"/>
                  <w:lang w:val="en-GB"/>
                </w:rPr>
                <w:delText xml:space="preserve">-  </w:delText>
              </w:r>
              <w:r w:rsidR="00222450" w:rsidDel="00E06F3E">
                <w:rPr>
                  <w:rFonts w:ascii="Book Antiqua" w:hAnsi="Book Antiqua"/>
                  <w:sz w:val="24"/>
                  <w:szCs w:val="24"/>
                  <w:lang w:val="en-GB"/>
                </w:rPr>
                <w:delText>Update the record in dataset use of datakey.</w:delText>
              </w:r>
            </w:del>
          </w:p>
          <w:p w:rsidR="00222450" w:rsidRPr="004541B7" w:rsidRDefault="00222450" w:rsidP="0095757E">
            <w:pPr>
              <w:spacing w:after="0" w:line="240" w:lineRule="auto"/>
              <w:rPr>
                <w:rFonts w:ascii="Book Antiqua" w:hAnsi="Book Antiqua"/>
                <w:sz w:val="24"/>
                <w:szCs w:val="24"/>
                <w:lang w:val="en-GB"/>
              </w:rPr>
            </w:pPr>
            <w:del w:id="62" w:author="thiruppathi" w:date="2009-04-29T11:34:00Z">
              <w:r w:rsidDel="00E06F3E">
                <w:rPr>
                  <w:rFonts w:ascii="Book Antiqua" w:hAnsi="Book Antiqua"/>
                  <w:sz w:val="24"/>
                  <w:szCs w:val="24"/>
                  <w:lang w:val="en-GB"/>
                </w:rPr>
                <w:delText>-  Change the Update button Text to “Add”</w:delText>
              </w:r>
              <w:r w:rsidDel="00E06F3E">
                <w:rPr>
                  <w:rFonts w:ascii="Book Antiqua" w:hAnsi="Book Antiqua"/>
                  <w:sz w:val="24"/>
                  <w:szCs w:val="24"/>
                  <w:lang w:val="en-GB"/>
                </w:rPr>
                <w:br/>
                <w:delText>-  Change the Cancel button Text to “List”</w:delText>
              </w:r>
            </w:del>
          </w:p>
        </w:tc>
      </w:tr>
      <w:tr w:rsidR="00B71E8B" w:rsidTr="007B42DC">
        <w:tc>
          <w:tcPr>
            <w:tcW w:w="1980" w:type="dxa"/>
          </w:tcPr>
          <w:p w:rsidR="00B71E8B" w:rsidRDefault="00B71E8B" w:rsidP="00244169">
            <w:pPr>
              <w:pStyle w:val="ListParagraph"/>
              <w:spacing w:after="0" w:line="240" w:lineRule="auto"/>
              <w:ind w:left="0"/>
              <w:rPr>
                <w:rFonts w:ascii="Book Antiqua" w:hAnsi="Book Antiqua"/>
                <w:sz w:val="24"/>
                <w:szCs w:val="24"/>
                <w:lang w:val="en-GB"/>
              </w:rPr>
            </w:pPr>
            <w:commentRangeStart w:id="63"/>
            <w:r>
              <w:rPr>
                <w:rFonts w:ascii="Book Antiqua" w:hAnsi="Book Antiqua"/>
                <w:sz w:val="24"/>
                <w:szCs w:val="24"/>
                <w:lang w:val="en-GB"/>
              </w:rPr>
              <w:t xml:space="preserve">Delete </w:t>
            </w:r>
            <w:commentRangeEnd w:id="63"/>
            <w:r w:rsidR="00E06F3E">
              <w:rPr>
                <w:rStyle w:val="CommentReference"/>
              </w:rPr>
              <w:commentReference w:id="63"/>
            </w:r>
            <w:r>
              <w:rPr>
                <w:rFonts w:ascii="Book Antiqua" w:hAnsi="Book Antiqua"/>
                <w:sz w:val="24"/>
                <w:szCs w:val="24"/>
                <w:lang w:val="en-GB"/>
              </w:rPr>
              <w:t>Click</w:t>
            </w:r>
          </w:p>
        </w:tc>
        <w:tc>
          <w:tcPr>
            <w:tcW w:w="6480" w:type="dxa"/>
          </w:tcPr>
          <w:p w:rsidR="009C6DCC" w:rsidRDefault="009C6DCC" w:rsidP="009C6DCC">
            <w:pPr>
              <w:spacing w:after="0" w:line="240" w:lineRule="auto"/>
              <w:rPr>
                <w:rFonts w:ascii="Book Antiqua" w:hAnsi="Book Antiqua"/>
                <w:sz w:val="24"/>
                <w:szCs w:val="24"/>
                <w:lang w:val="en-GB"/>
              </w:rPr>
            </w:pPr>
            <w:r>
              <w:rPr>
                <w:rFonts w:ascii="Book Antiqua" w:hAnsi="Book Antiqua"/>
                <w:sz w:val="24"/>
                <w:szCs w:val="24"/>
                <w:lang w:val="en-GB"/>
              </w:rPr>
              <w:t xml:space="preserve">-  </w:t>
            </w:r>
            <w:r w:rsidRPr="004541B7">
              <w:rPr>
                <w:rFonts w:ascii="Book Antiqua" w:hAnsi="Book Antiqua"/>
                <w:sz w:val="24"/>
                <w:szCs w:val="24"/>
                <w:lang w:val="en-GB"/>
              </w:rPr>
              <w:t xml:space="preserve">When </w:t>
            </w:r>
            <w:r>
              <w:rPr>
                <w:rFonts w:ascii="Book Antiqua" w:hAnsi="Book Antiqua"/>
                <w:sz w:val="24"/>
                <w:szCs w:val="24"/>
                <w:lang w:val="en-GB"/>
              </w:rPr>
              <w:t xml:space="preserve">Delete button clicked. Pass the current row index. </w:t>
            </w:r>
          </w:p>
          <w:p w:rsidR="00B71E8B" w:rsidRDefault="009C6DCC" w:rsidP="009C6DCC">
            <w:pPr>
              <w:spacing w:after="0" w:line="240" w:lineRule="auto"/>
              <w:rPr>
                <w:rFonts w:ascii="Book Antiqua" w:hAnsi="Book Antiqua"/>
                <w:sz w:val="24"/>
                <w:szCs w:val="24"/>
                <w:lang w:val="en-GB"/>
              </w:rPr>
            </w:pPr>
            <w:r>
              <w:rPr>
                <w:rFonts w:ascii="Book Antiqua" w:hAnsi="Book Antiqua"/>
                <w:sz w:val="24"/>
                <w:szCs w:val="24"/>
                <w:lang w:val="en-GB"/>
              </w:rPr>
              <w:t xml:space="preserve">-  Delete the record in dataset use of </w:t>
            </w:r>
            <w:r w:rsidR="00BD0392">
              <w:rPr>
                <w:rFonts w:ascii="Book Antiqua" w:hAnsi="Book Antiqua"/>
                <w:sz w:val="24"/>
                <w:szCs w:val="24"/>
                <w:lang w:val="en-GB"/>
              </w:rPr>
              <w:t>current row index</w:t>
            </w:r>
            <w:r>
              <w:rPr>
                <w:rFonts w:ascii="Book Antiqua" w:hAnsi="Book Antiqua"/>
                <w:sz w:val="24"/>
                <w:szCs w:val="24"/>
                <w:lang w:val="en-GB"/>
              </w:rPr>
              <w:t>.</w:t>
            </w:r>
          </w:p>
          <w:p w:rsidR="001549C7" w:rsidRDefault="00BB4D7A" w:rsidP="00224553">
            <w:pPr>
              <w:spacing w:after="0" w:line="240" w:lineRule="auto"/>
              <w:rPr>
                <w:rFonts w:ascii="Book Antiqua" w:hAnsi="Book Antiqua"/>
                <w:sz w:val="24"/>
                <w:szCs w:val="24"/>
                <w:lang w:val="en-GB"/>
              </w:rPr>
            </w:pPr>
            <w:del w:id="64" w:author="thiruppathi" w:date="2009-04-29T11:35:00Z">
              <w:r w:rsidDel="00E06F3E">
                <w:rPr>
                  <w:rFonts w:ascii="Book Antiqua" w:hAnsi="Book Antiqua"/>
                  <w:sz w:val="24"/>
                  <w:szCs w:val="24"/>
                  <w:lang w:val="en-GB"/>
                </w:rPr>
                <w:delText xml:space="preserve">-  </w:delText>
              </w:r>
              <w:r w:rsidR="00224553" w:rsidDel="00E06F3E">
                <w:rPr>
                  <w:rFonts w:ascii="Book Antiqua" w:hAnsi="Book Antiqua"/>
                  <w:sz w:val="24"/>
                  <w:szCs w:val="24"/>
                  <w:lang w:val="en-GB"/>
                </w:rPr>
                <w:delText xml:space="preserve">Call next button </w:delText>
              </w:r>
              <w:commentRangeStart w:id="65"/>
              <w:r w:rsidR="00224553" w:rsidDel="00E06F3E">
                <w:rPr>
                  <w:rFonts w:ascii="Book Antiqua" w:hAnsi="Book Antiqua"/>
                  <w:sz w:val="24"/>
                  <w:szCs w:val="24"/>
                  <w:lang w:val="en-GB"/>
                </w:rPr>
                <w:delText>click</w:delText>
              </w:r>
            </w:del>
            <w:commentRangeEnd w:id="65"/>
            <w:r w:rsidR="00E06F3E">
              <w:rPr>
                <w:rStyle w:val="CommentReference"/>
              </w:rPr>
              <w:commentReference w:id="65"/>
            </w:r>
            <w:r>
              <w:rPr>
                <w:rFonts w:ascii="Book Antiqua" w:hAnsi="Book Antiqua"/>
                <w:sz w:val="24"/>
                <w:szCs w:val="24"/>
                <w:lang w:val="en-GB"/>
              </w:rPr>
              <w:t>.</w:t>
            </w:r>
          </w:p>
        </w:tc>
      </w:tr>
      <w:tr w:rsidR="00CC405E" w:rsidTr="007B42DC">
        <w:tc>
          <w:tcPr>
            <w:tcW w:w="1980" w:type="dxa"/>
          </w:tcPr>
          <w:p w:rsidR="00CC405E" w:rsidRDefault="00CC405E" w:rsidP="0024416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First Click</w:t>
            </w:r>
          </w:p>
        </w:tc>
        <w:tc>
          <w:tcPr>
            <w:tcW w:w="6480" w:type="dxa"/>
          </w:tcPr>
          <w:p w:rsidR="00CC405E" w:rsidRDefault="00CC405E" w:rsidP="00244169">
            <w:pPr>
              <w:spacing w:after="0" w:line="240" w:lineRule="auto"/>
              <w:rPr>
                <w:rFonts w:ascii="Book Antiqua" w:hAnsi="Book Antiqua"/>
                <w:sz w:val="24"/>
                <w:szCs w:val="24"/>
                <w:lang w:val="en-GB"/>
              </w:rPr>
            </w:pPr>
            <w:r>
              <w:rPr>
                <w:rFonts w:ascii="Book Antiqua" w:hAnsi="Book Antiqua"/>
                <w:sz w:val="24"/>
                <w:szCs w:val="24"/>
                <w:lang w:val="en-GB"/>
              </w:rPr>
              <w:t xml:space="preserve">-  </w:t>
            </w:r>
            <w:r w:rsidRPr="004541B7">
              <w:rPr>
                <w:rFonts w:ascii="Book Antiqua" w:hAnsi="Book Antiqua"/>
                <w:sz w:val="24"/>
                <w:szCs w:val="24"/>
                <w:lang w:val="en-GB"/>
              </w:rPr>
              <w:t xml:space="preserve">When </w:t>
            </w:r>
            <w:r>
              <w:rPr>
                <w:rFonts w:ascii="Book Antiqua" w:hAnsi="Book Antiqua"/>
                <w:sz w:val="24"/>
                <w:szCs w:val="24"/>
                <w:lang w:val="en-GB"/>
              </w:rPr>
              <w:t>First button clicked. Pass the current row index</w:t>
            </w:r>
            <w:r w:rsidR="009A6613">
              <w:rPr>
                <w:rFonts w:ascii="Book Antiqua" w:hAnsi="Book Antiqua"/>
                <w:sz w:val="24"/>
                <w:szCs w:val="24"/>
                <w:lang w:val="en-GB"/>
              </w:rPr>
              <w:t xml:space="preserve">. </w:t>
            </w:r>
            <w:r w:rsidR="009A6613">
              <w:rPr>
                <w:rFonts w:ascii="Book Antiqua" w:hAnsi="Book Antiqua"/>
                <w:sz w:val="24"/>
                <w:szCs w:val="24"/>
                <w:lang w:val="en-GB"/>
              </w:rPr>
              <w:lastRenderedPageBreak/>
              <w:t>Row index is hardcoded (0).</w:t>
            </w:r>
          </w:p>
          <w:p w:rsidR="00CC405E" w:rsidRDefault="00CC405E" w:rsidP="00F6777F">
            <w:pPr>
              <w:spacing w:after="0" w:line="240" w:lineRule="auto"/>
              <w:rPr>
                <w:rFonts w:ascii="Book Antiqua" w:hAnsi="Book Antiqua"/>
                <w:sz w:val="24"/>
                <w:szCs w:val="24"/>
                <w:lang w:val="en-GB"/>
              </w:rPr>
            </w:pPr>
            <w:r>
              <w:rPr>
                <w:rFonts w:ascii="Book Antiqua" w:hAnsi="Book Antiqua"/>
                <w:sz w:val="24"/>
                <w:szCs w:val="24"/>
                <w:lang w:val="en-GB"/>
              </w:rPr>
              <w:t>-  Form mode need to set as “</w:t>
            </w:r>
            <w:r w:rsidR="00F6777F">
              <w:rPr>
                <w:rFonts w:ascii="Book Antiqua" w:hAnsi="Book Antiqua"/>
                <w:sz w:val="24"/>
                <w:szCs w:val="24"/>
                <w:lang w:val="en-GB"/>
              </w:rPr>
              <w:t>View</w:t>
            </w:r>
            <w:r>
              <w:rPr>
                <w:rFonts w:ascii="Book Antiqua" w:hAnsi="Book Antiqua"/>
                <w:sz w:val="24"/>
                <w:szCs w:val="24"/>
                <w:lang w:val="en-GB"/>
              </w:rPr>
              <w:t>”</w:t>
            </w:r>
          </w:p>
          <w:p w:rsidR="00007610" w:rsidRDefault="00007610" w:rsidP="00007610">
            <w:pPr>
              <w:spacing w:after="0" w:line="240" w:lineRule="auto"/>
              <w:rPr>
                <w:rFonts w:ascii="Book Antiqua" w:hAnsi="Book Antiqua"/>
                <w:sz w:val="24"/>
                <w:szCs w:val="24"/>
                <w:lang w:val="en-GB"/>
              </w:rPr>
            </w:pPr>
            <w:r>
              <w:rPr>
                <w:rFonts w:ascii="Book Antiqua" w:hAnsi="Book Antiqua"/>
                <w:sz w:val="24"/>
                <w:szCs w:val="24"/>
                <w:lang w:val="en-GB"/>
              </w:rPr>
              <w:t>– Bind the data to controls.</w:t>
            </w:r>
          </w:p>
          <w:p w:rsidR="00B83FBD" w:rsidRPr="004541B7" w:rsidRDefault="00B83FBD" w:rsidP="00007610">
            <w:pPr>
              <w:spacing w:after="0" w:line="240" w:lineRule="auto"/>
              <w:rPr>
                <w:rFonts w:ascii="Book Antiqua" w:hAnsi="Book Antiqua"/>
                <w:sz w:val="24"/>
                <w:szCs w:val="24"/>
                <w:lang w:val="en-GB"/>
              </w:rPr>
            </w:pPr>
          </w:p>
        </w:tc>
      </w:tr>
      <w:tr w:rsidR="0052611E" w:rsidTr="007B42DC">
        <w:tc>
          <w:tcPr>
            <w:tcW w:w="1980" w:type="dxa"/>
          </w:tcPr>
          <w:p w:rsidR="0052611E" w:rsidRDefault="0052611E" w:rsidP="0024416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lastRenderedPageBreak/>
              <w:t>Prev Click</w:t>
            </w:r>
          </w:p>
        </w:tc>
        <w:tc>
          <w:tcPr>
            <w:tcW w:w="6480" w:type="dxa"/>
          </w:tcPr>
          <w:p w:rsidR="00007610" w:rsidRDefault="0052611E" w:rsidP="00244169">
            <w:pPr>
              <w:spacing w:after="0" w:line="240" w:lineRule="auto"/>
              <w:rPr>
                <w:rFonts w:ascii="Book Antiqua" w:hAnsi="Book Antiqua"/>
                <w:sz w:val="24"/>
                <w:szCs w:val="24"/>
                <w:lang w:val="en-GB"/>
              </w:rPr>
            </w:pPr>
            <w:r>
              <w:rPr>
                <w:rFonts w:ascii="Book Antiqua" w:hAnsi="Book Antiqua"/>
                <w:sz w:val="24"/>
                <w:szCs w:val="24"/>
                <w:lang w:val="en-GB"/>
              </w:rPr>
              <w:t xml:space="preserve">-  </w:t>
            </w:r>
            <w:r w:rsidRPr="004541B7">
              <w:rPr>
                <w:rFonts w:ascii="Book Antiqua" w:hAnsi="Book Antiqua"/>
                <w:sz w:val="24"/>
                <w:szCs w:val="24"/>
                <w:lang w:val="en-GB"/>
              </w:rPr>
              <w:t xml:space="preserve">When </w:t>
            </w:r>
            <w:r w:rsidR="00803083">
              <w:rPr>
                <w:rFonts w:ascii="Book Antiqua" w:hAnsi="Book Antiqua"/>
                <w:sz w:val="24"/>
                <w:szCs w:val="24"/>
                <w:lang w:val="en-GB"/>
              </w:rPr>
              <w:t>Prev</w:t>
            </w:r>
            <w:r>
              <w:rPr>
                <w:rFonts w:ascii="Book Antiqua" w:hAnsi="Book Antiqua"/>
                <w:sz w:val="24"/>
                <w:szCs w:val="24"/>
                <w:lang w:val="en-GB"/>
              </w:rPr>
              <w:t xml:space="preserve"> button clicked. Pass the current row index. </w:t>
            </w:r>
          </w:p>
          <w:p w:rsidR="0052611E" w:rsidRDefault="0052611E" w:rsidP="00244169">
            <w:pPr>
              <w:spacing w:after="0" w:line="240" w:lineRule="auto"/>
              <w:rPr>
                <w:rFonts w:ascii="Book Antiqua" w:hAnsi="Book Antiqua"/>
                <w:sz w:val="24"/>
                <w:szCs w:val="24"/>
                <w:lang w:val="en-GB"/>
              </w:rPr>
            </w:pPr>
            <w:r>
              <w:rPr>
                <w:rFonts w:ascii="Book Antiqua" w:hAnsi="Book Antiqua"/>
                <w:sz w:val="24"/>
                <w:szCs w:val="24"/>
                <w:lang w:val="en-GB"/>
              </w:rPr>
              <w:t>-  Form mode need to set as “View”</w:t>
            </w:r>
          </w:p>
          <w:p w:rsidR="00007610" w:rsidRDefault="00007610" w:rsidP="00007610">
            <w:pPr>
              <w:spacing w:after="0" w:line="240" w:lineRule="auto"/>
              <w:rPr>
                <w:rFonts w:ascii="Book Antiqua" w:hAnsi="Book Antiqua"/>
                <w:sz w:val="24"/>
                <w:szCs w:val="24"/>
                <w:lang w:val="en-GB"/>
              </w:rPr>
            </w:pPr>
            <w:r>
              <w:rPr>
                <w:rFonts w:ascii="Book Antiqua" w:hAnsi="Book Antiqua"/>
                <w:sz w:val="24"/>
                <w:szCs w:val="24"/>
                <w:lang w:val="en-GB"/>
              </w:rPr>
              <w:t>– Bind the data to controls.</w:t>
            </w:r>
            <w:r w:rsidR="00865E07">
              <w:rPr>
                <w:rFonts w:ascii="Book Antiqua" w:hAnsi="Book Antiqua"/>
                <w:sz w:val="24"/>
                <w:szCs w:val="24"/>
                <w:lang w:val="en-GB"/>
              </w:rPr>
              <w:t xml:space="preserve"> Decrement the current row index.</w:t>
            </w:r>
          </w:p>
          <w:p w:rsidR="008A4D17" w:rsidRPr="00B83FBD" w:rsidRDefault="008A4D17" w:rsidP="00B83FBD">
            <w:pPr>
              <w:spacing w:after="0" w:line="240" w:lineRule="auto"/>
              <w:rPr>
                <w:rFonts w:ascii="Book Antiqua" w:hAnsi="Book Antiqua"/>
                <w:sz w:val="24"/>
                <w:szCs w:val="24"/>
                <w:lang w:val="en-GB"/>
              </w:rPr>
            </w:pPr>
            <w:r>
              <w:rPr>
                <w:rFonts w:ascii="Book Antiqua" w:hAnsi="Book Antiqua"/>
                <w:sz w:val="24"/>
                <w:szCs w:val="24"/>
                <w:lang w:val="en-GB"/>
              </w:rPr>
              <w:t xml:space="preserve">– </w:t>
            </w:r>
            <w:r w:rsidR="009001F6">
              <w:rPr>
                <w:rFonts w:ascii="Book Antiqua" w:hAnsi="Book Antiqua"/>
                <w:sz w:val="24"/>
                <w:szCs w:val="24"/>
                <w:lang w:val="en-GB"/>
              </w:rPr>
              <w:t xml:space="preserve">If the current </w:t>
            </w:r>
            <w:commentRangeStart w:id="66"/>
            <w:r w:rsidR="009001F6">
              <w:rPr>
                <w:rFonts w:ascii="Book Antiqua" w:hAnsi="Book Antiqua"/>
                <w:sz w:val="24"/>
                <w:szCs w:val="24"/>
                <w:lang w:val="en-GB"/>
              </w:rPr>
              <w:t>row</w:t>
            </w:r>
            <w:commentRangeEnd w:id="66"/>
            <w:r w:rsidR="00E06F3E">
              <w:rPr>
                <w:rStyle w:val="CommentReference"/>
              </w:rPr>
              <w:commentReference w:id="66"/>
            </w:r>
            <w:r w:rsidR="009001F6">
              <w:rPr>
                <w:rFonts w:ascii="Book Antiqua" w:hAnsi="Book Antiqua"/>
                <w:sz w:val="24"/>
                <w:szCs w:val="24"/>
                <w:lang w:val="en-GB"/>
              </w:rPr>
              <w:t xml:space="preserve"> index as 0. Show the warning message</w:t>
            </w:r>
            <w:r>
              <w:rPr>
                <w:rFonts w:ascii="Book Antiqua" w:hAnsi="Book Antiqua"/>
                <w:sz w:val="24"/>
                <w:szCs w:val="24"/>
                <w:lang w:val="en-GB"/>
              </w:rPr>
              <w:t>.</w:t>
            </w:r>
          </w:p>
        </w:tc>
      </w:tr>
      <w:tr w:rsidR="000072FF" w:rsidTr="007B42DC">
        <w:tc>
          <w:tcPr>
            <w:tcW w:w="1980" w:type="dxa"/>
          </w:tcPr>
          <w:p w:rsidR="000072FF" w:rsidRDefault="00072DE5" w:rsidP="0024416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Next</w:t>
            </w:r>
            <w:r w:rsidR="000072FF">
              <w:rPr>
                <w:rFonts w:ascii="Book Antiqua" w:hAnsi="Book Antiqua"/>
                <w:sz w:val="24"/>
                <w:szCs w:val="24"/>
                <w:lang w:val="en-GB"/>
              </w:rPr>
              <w:t xml:space="preserve"> Click</w:t>
            </w:r>
          </w:p>
        </w:tc>
        <w:tc>
          <w:tcPr>
            <w:tcW w:w="6480" w:type="dxa"/>
          </w:tcPr>
          <w:p w:rsidR="000072FF" w:rsidRDefault="000072FF" w:rsidP="00244169">
            <w:pPr>
              <w:spacing w:after="0" w:line="240" w:lineRule="auto"/>
              <w:rPr>
                <w:rFonts w:ascii="Book Antiqua" w:hAnsi="Book Antiqua"/>
                <w:sz w:val="24"/>
                <w:szCs w:val="24"/>
                <w:lang w:val="en-GB"/>
              </w:rPr>
            </w:pPr>
            <w:r>
              <w:rPr>
                <w:rFonts w:ascii="Book Antiqua" w:hAnsi="Book Antiqua"/>
                <w:sz w:val="24"/>
                <w:szCs w:val="24"/>
                <w:lang w:val="en-GB"/>
              </w:rPr>
              <w:t xml:space="preserve">-  </w:t>
            </w:r>
            <w:r w:rsidRPr="004541B7">
              <w:rPr>
                <w:rFonts w:ascii="Book Antiqua" w:hAnsi="Book Antiqua"/>
                <w:sz w:val="24"/>
                <w:szCs w:val="24"/>
                <w:lang w:val="en-GB"/>
              </w:rPr>
              <w:t xml:space="preserve">When </w:t>
            </w:r>
            <w:r w:rsidR="00072DE5">
              <w:rPr>
                <w:rFonts w:ascii="Book Antiqua" w:hAnsi="Book Antiqua"/>
                <w:sz w:val="24"/>
                <w:szCs w:val="24"/>
                <w:lang w:val="en-GB"/>
              </w:rPr>
              <w:t>Next</w:t>
            </w:r>
            <w:r>
              <w:rPr>
                <w:rFonts w:ascii="Book Antiqua" w:hAnsi="Book Antiqua"/>
                <w:sz w:val="24"/>
                <w:szCs w:val="24"/>
                <w:lang w:val="en-GB"/>
              </w:rPr>
              <w:t xml:space="preserve"> button clicked. Pass the current row index. </w:t>
            </w:r>
          </w:p>
          <w:p w:rsidR="000072FF" w:rsidRDefault="000072FF" w:rsidP="00244169">
            <w:pPr>
              <w:spacing w:after="0" w:line="240" w:lineRule="auto"/>
              <w:rPr>
                <w:rFonts w:ascii="Book Antiqua" w:hAnsi="Book Antiqua"/>
                <w:sz w:val="24"/>
                <w:szCs w:val="24"/>
                <w:lang w:val="en-GB"/>
              </w:rPr>
            </w:pPr>
            <w:r>
              <w:rPr>
                <w:rFonts w:ascii="Book Antiqua" w:hAnsi="Book Antiqua"/>
                <w:sz w:val="24"/>
                <w:szCs w:val="24"/>
                <w:lang w:val="en-GB"/>
              </w:rPr>
              <w:t>-  Form mode need to set as “View”</w:t>
            </w:r>
          </w:p>
          <w:p w:rsidR="0037176A" w:rsidRDefault="000072FF" w:rsidP="0037176A">
            <w:pPr>
              <w:spacing w:after="0" w:line="240" w:lineRule="auto"/>
              <w:rPr>
                <w:rFonts w:ascii="Book Antiqua" w:hAnsi="Book Antiqua"/>
                <w:sz w:val="24"/>
                <w:szCs w:val="24"/>
                <w:lang w:val="en-GB"/>
              </w:rPr>
            </w:pPr>
            <w:r>
              <w:rPr>
                <w:rFonts w:ascii="Book Antiqua" w:hAnsi="Book Antiqua"/>
                <w:sz w:val="24"/>
                <w:szCs w:val="24"/>
                <w:lang w:val="en-GB"/>
              </w:rPr>
              <w:t xml:space="preserve">– </w:t>
            </w:r>
            <w:r w:rsidR="0037176A">
              <w:rPr>
                <w:rFonts w:ascii="Book Antiqua" w:hAnsi="Book Antiqua"/>
                <w:sz w:val="24"/>
                <w:szCs w:val="24"/>
                <w:lang w:val="en-GB"/>
              </w:rPr>
              <w:t xml:space="preserve">Increment the current row index. </w:t>
            </w:r>
            <w:r>
              <w:rPr>
                <w:rFonts w:ascii="Book Antiqua" w:hAnsi="Book Antiqua"/>
                <w:sz w:val="24"/>
                <w:szCs w:val="24"/>
                <w:lang w:val="en-GB"/>
              </w:rPr>
              <w:t>Bind the data to controls.</w:t>
            </w:r>
          </w:p>
          <w:p w:rsidR="000072FF" w:rsidRPr="00B83FBD" w:rsidRDefault="000072FF" w:rsidP="00B60F97">
            <w:pPr>
              <w:spacing w:after="0" w:line="240" w:lineRule="auto"/>
              <w:rPr>
                <w:rFonts w:ascii="Book Antiqua" w:hAnsi="Book Antiqua"/>
                <w:sz w:val="24"/>
                <w:szCs w:val="24"/>
                <w:lang w:val="en-GB"/>
              </w:rPr>
            </w:pPr>
            <w:r>
              <w:rPr>
                <w:rFonts w:ascii="Book Antiqua" w:hAnsi="Book Antiqua"/>
                <w:sz w:val="24"/>
                <w:szCs w:val="24"/>
                <w:lang w:val="en-GB"/>
              </w:rPr>
              <w:t>– I</w:t>
            </w:r>
            <w:r w:rsidR="00B60F97">
              <w:rPr>
                <w:rFonts w:ascii="Book Antiqua" w:hAnsi="Book Antiqua"/>
                <w:sz w:val="24"/>
                <w:szCs w:val="24"/>
                <w:lang w:val="en-GB"/>
              </w:rPr>
              <w:t xml:space="preserve">f the current row index is </w:t>
            </w:r>
            <w:r w:rsidR="00011F40">
              <w:rPr>
                <w:rFonts w:ascii="Book Antiqua" w:hAnsi="Book Antiqua"/>
                <w:sz w:val="24"/>
                <w:szCs w:val="24"/>
                <w:lang w:val="en-GB"/>
              </w:rPr>
              <w:t xml:space="preserve">reached </w:t>
            </w:r>
            <w:r w:rsidR="00B60F97">
              <w:rPr>
                <w:rFonts w:ascii="Book Antiqua" w:hAnsi="Book Antiqua"/>
                <w:sz w:val="24"/>
                <w:szCs w:val="24"/>
                <w:lang w:val="en-GB"/>
              </w:rPr>
              <w:t>max</w:t>
            </w:r>
            <w:r>
              <w:rPr>
                <w:rFonts w:ascii="Book Antiqua" w:hAnsi="Book Antiqua"/>
                <w:sz w:val="24"/>
                <w:szCs w:val="24"/>
                <w:lang w:val="en-GB"/>
              </w:rPr>
              <w:t>. Show the warning message.</w:t>
            </w:r>
          </w:p>
        </w:tc>
      </w:tr>
      <w:tr w:rsidR="008339F1" w:rsidTr="007B42DC">
        <w:tc>
          <w:tcPr>
            <w:tcW w:w="1980" w:type="dxa"/>
          </w:tcPr>
          <w:p w:rsidR="008339F1" w:rsidRDefault="00DD3670" w:rsidP="00244169">
            <w:pPr>
              <w:pStyle w:val="ListParagraph"/>
              <w:spacing w:after="0" w:line="240" w:lineRule="auto"/>
              <w:ind w:left="0"/>
              <w:rPr>
                <w:rFonts w:ascii="Book Antiqua" w:hAnsi="Book Antiqua"/>
                <w:sz w:val="24"/>
                <w:szCs w:val="24"/>
                <w:lang w:val="en-GB"/>
              </w:rPr>
            </w:pPr>
            <w:r>
              <w:rPr>
                <w:rFonts w:ascii="Book Antiqua" w:hAnsi="Book Antiqua"/>
                <w:sz w:val="24"/>
                <w:szCs w:val="24"/>
                <w:lang w:val="en-GB"/>
              </w:rPr>
              <w:t>Last</w:t>
            </w:r>
            <w:r w:rsidR="008339F1">
              <w:rPr>
                <w:rFonts w:ascii="Book Antiqua" w:hAnsi="Book Antiqua"/>
                <w:sz w:val="24"/>
                <w:szCs w:val="24"/>
                <w:lang w:val="en-GB"/>
              </w:rPr>
              <w:t xml:space="preserve"> Click</w:t>
            </w:r>
          </w:p>
        </w:tc>
        <w:tc>
          <w:tcPr>
            <w:tcW w:w="6480" w:type="dxa"/>
          </w:tcPr>
          <w:p w:rsidR="008339F1" w:rsidRDefault="008339F1" w:rsidP="00244169">
            <w:pPr>
              <w:spacing w:after="0" w:line="240" w:lineRule="auto"/>
              <w:rPr>
                <w:rFonts w:ascii="Book Antiqua" w:hAnsi="Book Antiqua"/>
                <w:sz w:val="24"/>
                <w:szCs w:val="24"/>
                <w:lang w:val="en-GB"/>
              </w:rPr>
            </w:pPr>
            <w:r>
              <w:rPr>
                <w:rFonts w:ascii="Book Antiqua" w:hAnsi="Book Antiqua"/>
                <w:sz w:val="24"/>
                <w:szCs w:val="24"/>
                <w:lang w:val="en-GB"/>
              </w:rPr>
              <w:t xml:space="preserve">-  </w:t>
            </w:r>
            <w:r w:rsidRPr="004541B7">
              <w:rPr>
                <w:rFonts w:ascii="Book Antiqua" w:hAnsi="Book Antiqua"/>
                <w:sz w:val="24"/>
                <w:szCs w:val="24"/>
                <w:lang w:val="en-GB"/>
              </w:rPr>
              <w:t xml:space="preserve">When </w:t>
            </w:r>
            <w:r w:rsidR="00D15A8B">
              <w:rPr>
                <w:rFonts w:ascii="Book Antiqua" w:hAnsi="Book Antiqua"/>
                <w:sz w:val="24"/>
                <w:szCs w:val="24"/>
                <w:lang w:val="en-GB"/>
              </w:rPr>
              <w:t>Last</w:t>
            </w:r>
            <w:r>
              <w:rPr>
                <w:rFonts w:ascii="Book Antiqua" w:hAnsi="Book Antiqua"/>
                <w:sz w:val="24"/>
                <w:szCs w:val="24"/>
                <w:lang w:val="en-GB"/>
              </w:rPr>
              <w:t xml:space="preserve"> button clicked. Pass the current row index. Row index is hardcoded (0).</w:t>
            </w:r>
          </w:p>
          <w:p w:rsidR="008339F1" w:rsidRDefault="008339F1" w:rsidP="00244169">
            <w:pPr>
              <w:spacing w:after="0" w:line="240" w:lineRule="auto"/>
              <w:rPr>
                <w:rFonts w:ascii="Book Antiqua" w:hAnsi="Book Antiqua"/>
                <w:sz w:val="24"/>
                <w:szCs w:val="24"/>
                <w:lang w:val="en-GB"/>
              </w:rPr>
            </w:pPr>
            <w:r>
              <w:rPr>
                <w:rFonts w:ascii="Book Antiqua" w:hAnsi="Book Antiqua"/>
                <w:sz w:val="24"/>
                <w:szCs w:val="24"/>
                <w:lang w:val="en-GB"/>
              </w:rPr>
              <w:t>-  Form mode need to set as “View”</w:t>
            </w:r>
          </w:p>
          <w:p w:rsidR="008339F1" w:rsidRPr="004541B7" w:rsidRDefault="008339F1" w:rsidP="00315679">
            <w:pPr>
              <w:spacing w:after="0" w:line="240" w:lineRule="auto"/>
              <w:rPr>
                <w:rFonts w:ascii="Book Antiqua" w:hAnsi="Book Antiqua"/>
                <w:sz w:val="24"/>
                <w:szCs w:val="24"/>
                <w:lang w:val="en-GB"/>
              </w:rPr>
            </w:pPr>
            <w:r>
              <w:rPr>
                <w:rFonts w:ascii="Book Antiqua" w:hAnsi="Book Antiqua"/>
                <w:sz w:val="24"/>
                <w:szCs w:val="24"/>
                <w:lang w:val="en-GB"/>
              </w:rPr>
              <w:t>– Bind the data to controls.</w:t>
            </w:r>
          </w:p>
        </w:tc>
      </w:tr>
    </w:tbl>
    <w:p w:rsidR="00053BB9" w:rsidRDefault="00053BB9" w:rsidP="00E066E9">
      <w:pPr>
        <w:pStyle w:val="ListParagraph"/>
        <w:spacing w:after="0" w:line="240" w:lineRule="auto"/>
        <w:ind w:left="900"/>
        <w:rPr>
          <w:rFonts w:ascii="Book Antiqua" w:hAnsi="Book Antiqua"/>
          <w:sz w:val="24"/>
          <w:szCs w:val="24"/>
          <w:lang w:val="en-GB"/>
        </w:rPr>
      </w:pPr>
    </w:p>
    <w:p w:rsidR="00053BB9" w:rsidRDefault="00053BB9">
      <w:pPr>
        <w:spacing w:after="0" w:line="240" w:lineRule="auto"/>
        <w:rPr>
          <w:rFonts w:ascii="Book Antiqua" w:hAnsi="Book Antiqua"/>
          <w:sz w:val="24"/>
          <w:szCs w:val="24"/>
          <w:lang w:val="en-GB"/>
        </w:rPr>
      </w:pPr>
      <w:r>
        <w:rPr>
          <w:rFonts w:ascii="Book Antiqua" w:hAnsi="Book Antiqua"/>
          <w:sz w:val="24"/>
          <w:szCs w:val="24"/>
          <w:lang w:val="en-GB"/>
        </w:rPr>
        <w:br w:type="page"/>
      </w:r>
    </w:p>
    <w:p w:rsidR="005B2BB7" w:rsidRDefault="005B2BB7" w:rsidP="00847762">
      <w:pPr>
        <w:pStyle w:val="StyleHeading2TrebuchetMS"/>
        <w:keepLines w:val="0"/>
        <w:spacing w:before="240" w:after="60" w:line="240" w:lineRule="auto"/>
        <w:rPr>
          <w:rFonts w:asciiTheme="majorHAnsi" w:hAnsiTheme="majorHAnsi"/>
          <w:color w:val="4F81BD" w:themeColor="accent1"/>
        </w:rPr>
      </w:pPr>
      <w:bookmarkStart w:id="67" w:name="_Toc228698457"/>
      <w:r w:rsidRPr="00847762">
        <w:rPr>
          <w:rFonts w:asciiTheme="majorHAnsi" w:hAnsiTheme="majorHAnsi"/>
          <w:color w:val="4F81BD" w:themeColor="accent1"/>
        </w:rPr>
        <w:lastRenderedPageBreak/>
        <w:t>PROTOTYPE</w:t>
      </w:r>
      <w:bookmarkEnd w:id="67"/>
    </w:p>
    <w:p w:rsidR="003A0A15" w:rsidRDefault="003A0A15" w:rsidP="003A0A15">
      <w:pPr>
        <w:pStyle w:val="StyleHeading2TrebuchetMS"/>
        <w:keepLines w:val="0"/>
        <w:numPr>
          <w:ilvl w:val="0"/>
          <w:numId w:val="0"/>
        </w:numPr>
        <w:spacing w:before="240" w:after="60" w:line="240" w:lineRule="auto"/>
        <w:ind w:left="540"/>
        <w:rPr>
          <w:rFonts w:asciiTheme="majorHAnsi" w:hAnsiTheme="majorHAnsi"/>
          <w:color w:val="4F81BD" w:themeColor="accent1"/>
        </w:rPr>
      </w:pPr>
    </w:p>
    <w:tbl>
      <w:tblPr>
        <w:tblStyle w:val="TableGrid"/>
        <w:tblW w:w="9583"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6"/>
        <w:gridCol w:w="4129"/>
        <w:gridCol w:w="108"/>
      </w:tblGrid>
      <w:tr w:rsidR="0038186F" w:rsidRPr="00632C9E" w:rsidTr="004A1B6A">
        <w:trPr>
          <w:trHeight w:val="20"/>
        </w:trPr>
        <w:tc>
          <w:tcPr>
            <w:tcW w:w="5346" w:type="dxa"/>
          </w:tcPr>
          <w:p w:rsidR="0038186F" w:rsidRPr="00632C9E" w:rsidRDefault="0038186F" w:rsidP="00632C9E">
            <w:pPr>
              <w:rPr>
                <w:rFonts w:ascii="Book Antiqua" w:hAnsi="Book Antiqua"/>
                <w:b/>
                <w:sz w:val="24"/>
                <w:szCs w:val="24"/>
                <w:lang w:val="en-GB"/>
              </w:rPr>
            </w:pPr>
            <w:r w:rsidRPr="00632C9E">
              <w:rPr>
                <w:rFonts w:ascii="Book Antiqua" w:hAnsi="Book Antiqua"/>
                <w:b/>
                <w:sz w:val="24"/>
                <w:szCs w:val="24"/>
                <w:lang w:val="en-GB"/>
              </w:rPr>
              <w:t>Initial Page Load</w:t>
            </w:r>
          </w:p>
          <w:p w:rsidR="0038186F" w:rsidRPr="00632C9E" w:rsidRDefault="00C4795B" w:rsidP="00D138EA">
            <w:pPr>
              <w:pStyle w:val="StyleHeading2TrebuchetMS"/>
              <w:keepLines w:val="0"/>
              <w:numPr>
                <w:ilvl w:val="0"/>
                <w:numId w:val="0"/>
              </w:numPr>
              <w:spacing w:before="240" w:after="60" w:line="240" w:lineRule="auto"/>
              <w:rPr>
                <w:rFonts w:asciiTheme="majorHAnsi" w:hAnsiTheme="majorHAnsi"/>
                <w:color w:val="4F81BD" w:themeColor="accent1"/>
                <w:sz w:val="24"/>
                <w:szCs w:val="24"/>
              </w:rPr>
            </w:pPr>
            <w:r>
              <w:object w:dxaOrig="5130" w:dyaOrig="2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123.75pt" o:ole="">
                  <v:imagedata r:id="rId10" o:title=""/>
                </v:shape>
                <o:OLEObject Type="Embed" ProgID="PBrush" ShapeID="_x0000_i1025" DrawAspect="Content" ObjectID="_1302510315" r:id="rId11"/>
              </w:object>
            </w:r>
          </w:p>
        </w:tc>
        <w:tc>
          <w:tcPr>
            <w:tcW w:w="4237" w:type="dxa"/>
            <w:gridSpan w:val="2"/>
          </w:tcPr>
          <w:p w:rsidR="0038186F" w:rsidRPr="00FE41B9" w:rsidRDefault="0038186F" w:rsidP="00FE41B9">
            <w:pPr>
              <w:rPr>
                <w:rFonts w:ascii="Book Antiqua" w:hAnsi="Book Antiqua"/>
                <w:b/>
                <w:sz w:val="24"/>
                <w:szCs w:val="24"/>
                <w:lang w:val="en-GB"/>
              </w:rPr>
            </w:pPr>
            <w:r w:rsidRPr="00FE41B9">
              <w:rPr>
                <w:rFonts w:ascii="Book Antiqua" w:hAnsi="Book Antiqua"/>
                <w:b/>
                <w:sz w:val="24"/>
                <w:szCs w:val="24"/>
                <w:lang w:val="en-GB"/>
              </w:rPr>
              <w:t>New Mode</w:t>
            </w:r>
          </w:p>
          <w:p w:rsidR="0038186F" w:rsidRPr="00632C9E" w:rsidRDefault="0038186F" w:rsidP="00D138EA">
            <w:pPr>
              <w:pStyle w:val="StyleHeading2TrebuchetMS"/>
              <w:keepLines w:val="0"/>
              <w:numPr>
                <w:ilvl w:val="0"/>
                <w:numId w:val="0"/>
              </w:numPr>
              <w:spacing w:before="240" w:after="60" w:line="240" w:lineRule="auto"/>
              <w:rPr>
                <w:rFonts w:asciiTheme="majorHAnsi" w:hAnsiTheme="majorHAnsi"/>
                <w:color w:val="4F81BD" w:themeColor="accent1"/>
                <w:sz w:val="24"/>
                <w:szCs w:val="24"/>
              </w:rPr>
            </w:pPr>
            <w:r w:rsidRPr="00632C9E">
              <w:rPr>
                <w:noProof/>
                <w:sz w:val="24"/>
                <w:szCs w:val="24"/>
                <w:lang w:bidi="ar-SA"/>
              </w:rPr>
              <w:drawing>
                <wp:inline distT="0" distB="0" distL="0" distR="0">
                  <wp:extent cx="2530475" cy="1584325"/>
                  <wp:effectExtent l="19050" t="0" r="317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530475" cy="1584325"/>
                          </a:xfrm>
                          <a:prstGeom prst="rect">
                            <a:avLst/>
                          </a:prstGeom>
                          <a:noFill/>
                          <a:ln w="9525">
                            <a:noFill/>
                            <a:miter lim="800000"/>
                            <a:headEnd/>
                            <a:tailEnd/>
                          </a:ln>
                        </pic:spPr>
                      </pic:pic>
                    </a:graphicData>
                  </a:graphic>
                </wp:inline>
              </w:drawing>
            </w:r>
          </w:p>
        </w:tc>
      </w:tr>
      <w:tr w:rsidR="0038186F" w:rsidRPr="00632C9E" w:rsidTr="004A1B6A">
        <w:trPr>
          <w:gridAfter w:val="1"/>
          <w:wAfter w:w="108" w:type="dxa"/>
          <w:trHeight w:val="20"/>
        </w:trPr>
        <w:tc>
          <w:tcPr>
            <w:tcW w:w="5346" w:type="dxa"/>
          </w:tcPr>
          <w:p w:rsidR="0038186F" w:rsidRPr="00632C9E" w:rsidRDefault="0038186F" w:rsidP="00632C9E">
            <w:pPr>
              <w:rPr>
                <w:rFonts w:ascii="Book Antiqua" w:hAnsi="Book Antiqua"/>
                <w:b/>
                <w:sz w:val="24"/>
                <w:szCs w:val="24"/>
                <w:lang w:val="en-GB"/>
              </w:rPr>
            </w:pPr>
            <w:r w:rsidRPr="00632C9E">
              <w:rPr>
                <w:rFonts w:ascii="Book Antiqua" w:hAnsi="Book Antiqua"/>
                <w:b/>
                <w:sz w:val="24"/>
                <w:szCs w:val="24"/>
                <w:lang w:val="en-GB"/>
              </w:rPr>
              <w:t>Edit Mode</w:t>
            </w:r>
          </w:p>
          <w:p w:rsidR="0038186F" w:rsidRPr="00632C9E" w:rsidRDefault="003D5CF9" w:rsidP="0038186F">
            <w:pPr>
              <w:rPr>
                <w:rFonts w:ascii="Book Antiqua" w:hAnsi="Book Antiqua"/>
                <w:b/>
                <w:sz w:val="24"/>
                <w:szCs w:val="24"/>
                <w:lang w:val="en-GB"/>
              </w:rPr>
            </w:pPr>
            <w:r>
              <w:object w:dxaOrig="4245" w:dyaOrig="2430">
                <v:shape id="_x0000_i1026" type="#_x0000_t75" style="width:212.25pt;height:121.5pt" o:ole="">
                  <v:imagedata r:id="rId13" o:title=""/>
                </v:shape>
                <o:OLEObject Type="Embed" ProgID="PBrush" ShapeID="_x0000_i1026" DrawAspect="Content" ObjectID="_1302510316" r:id="rId14"/>
              </w:object>
            </w:r>
          </w:p>
        </w:tc>
        <w:tc>
          <w:tcPr>
            <w:tcW w:w="4129" w:type="dxa"/>
          </w:tcPr>
          <w:p w:rsidR="0038186F" w:rsidRPr="00632C9E" w:rsidRDefault="0038186F" w:rsidP="00CD6195">
            <w:pPr>
              <w:pStyle w:val="ListParagraph"/>
              <w:ind w:left="1080"/>
              <w:rPr>
                <w:rFonts w:ascii="Book Antiqua" w:hAnsi="Book Antiqua"/>
                <w:b/>
                <w:sz w:val="24"/>
                <w:szCs w:val="24"/>
                <w:lang w:val="en-GB"/>
              </w:rPr>
            </w:pPr>
          </w:p>
        </w:tc>
      </w:tr>
      <w:tr w:rsidR="00CD6195" w:rsidRPr="00632C9E" w:rsidTr="004A1B6A">
        <w:trPr>
          <w:gridAfter w:val="1"/>
          <w:wAfter w:w="108" w:type="dxa"/>
          <w:trHeight w:val="20"/>
        </w:trPr>
        <w:tc>
          <w:tcPr>
            <w:tcW w:w="9475" w:type="dxa"/>
            <w:gridSpan w:val="2"/>
          </w:tcPr>
          <w:p w:rsidR="00CD6195" w:rsidRPr="00632C9E" w:rsidRDefault="00CD6195" w:rsidP="0096427B">
            <w:pPr>
              <w:rPr>
                <w:rFonts w:ascii="Book Antiqua" w:hAnsi="Book Antiqua"/>
                <w:b/>
                <w:sz w:val="24"/>
                <w:szCs w:val="24"/>
                <w:lang w:val="en-GB"/>
              </w:rPr>
            </w:pPr>
            <w:r w:rsidRPr="00632C9E">
              <w:rPr>
                <w:rFonts w:ascii="Book Antiqua" w:hAnsi="Book Antiqua"/>
                <w:b/>
                <w:sz w:val="24"/>
                <w:szCs w:val="24"/>
                <w:lang w:val="en-GB"/>
              </w:rPr>
              <w:t>List Popup</w:t>
            </w:r>
          </w:p>
          <w:p w:rsidR="00CD6195" w:rsidRPr="00632C9E" w:rsidRDefault="00CD6195" w:rsidP="0096427B">
            <w:pPr>
              <w:rPr>
                <w:rFonts w:ascii="Book Antiqua" w:hAnsi="Book Antiqua"/>
                <w:b/>
                <w:sz w:val="24"/>
                <w:szCs w:val="24"/>
                <w:lang w:val="en-GB"/>
              </w:rPr>
            </w:pPr>
            <w:r w:rsidRPr="00632C9E">
              <w:rPr>
                <w:noProof/>
                <w:sz w:val="24"/>
                <w:szCs w:val="24"/>
                <w:lang w:bidi="ar-SA"/>
              </w:rPr>
              <w:drawing>
                <wp:inline distT="0" distB="0" distL="0" distR="0">
                  <wp:extent cx="4000500" cy="179070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000500" cy="1790700"/>
                          </a:xfrm>
                          <a:prstGeom prst="rect">
                            <a:avLst/>
                          </a:prstGeom>
                          <a:noFill/>
                          <a:ln w="9525">
                            <a:noFill/>
                            <a:miter lim="800000"/>
                            <a:headEnd/>
                            <a:tailEnd/>
                          </a:ln>
                        </pic:spPr>
                      </pic:pic>
                    </a:graphicData>
                  </a:graphic>
                </wp:inline>
              </w:drawing>
            </w:r>
          </w:p>
        </w:tc>
      </w:tr>
    </w:tbl>
    <w:p w:rsidR="00D138EA" w:rsidRDefault="00D138EA" w:rsidP="00D138EA">
      <w:pPr>
        <w:pStyle w:val="StyleHeading2TrebuchetMS"/>
        <w:keepLines w:val="0"/>
        <w:numPr>
          <w:ilvl w:val="0"/>
          <w:numId w:val="0"/>
        </w:numPr>
        <w:spacing w:before="240" w:after="60" w:line="240" w:lineRule="auto"/>
        <w:ind w:left="540"/>
        <w:rPr>
          <w:rFonts w:asciiTheme="majorHAnsi" w:hAnsiTheme="majorHAnsi"/>
          <w:color w:val="4F81BD" w:themeColor="accent1"/>
        </w:rPr>
      </w:pPr>
    </w:p>
    <w:p w:rsidR="00915580" w:rsidRDefault="00915580" w:rsidP="00D544AA">
      <w:pPr>
        <w:ind w:left="1440" w:firstLine="720"/>
      </w:pPr>
    </w:p>
    <w:p w:rsidR="001602DC" w:rsidRDefault="001602DC" w:rsidP="003A285D">
      <w:pPr>
        <w:ind w:left="1440" w:firstLine="720"/>
      </w:pPr>
    </w:p>
    <w:p w:rsidR="001602DC" w:rsidRDefault="001602DC" w:rsidP="00757727">
      <w:pPr>
        <w:jc w:val="center"/>
      </w:pPr>
    </w:p>
    <w:p w:rsidR="003A285D" w:rsidRPr="003A285D" w:rsidRDefault="003A285D" w:rsidP="003A285D">
      <w:pPr>
        <w:ind w:left="1080"/>
        <w:rPr>
          <w:rFonts w:ascii="Book Antiqua" w:hAnsi="Book Antiqua"/>
          <w:b/>
          <w:sz w:val="24"/>
          <w:szCs w:val="24"/>
          <w:lang w:val="en-GB"/>
        </w:rPr>
      </w:pPr>
    </w:p>
    <w:p w:rsidR="003A285D" w:rsidRPr="003A285D" w:rsidRDefault="003A285D" w:rsidP="003A285D">
      <w:pPr>
        <w:ind w:left="1440" w:firstLine="720"/>
        <w:rPr>
          <w:rFonts w:ascii="Book Antiqua" w:hAnsi="Book Antiqua"/>
          <w:b/>
          <w:sz w:val="24"/>
          <w:szCs w:val="24"/>
          <w:lang w:val="en-GB"/>
        </w:rPr>
      </w:pPr>
    </w:p>
    <w:p w:rsidR="00926319" w:rsidRDefault="00926319" w:rsidP="00757727">
      <w:pPr>
        <w:jc w:val="center"/>
      </w:pPr>
    </w:p>
    <w:p w:rsidR="00757727" w:rsidRPr="00905144" w:rsidRDefault="00854C98" w:rsidP="00757727">
      <w:pPr>
        <w:jc w:val="center"/>
        <w:rPr>
          <w:rFonts w:ascii="Cambria" w:hAnsi="Cambria"/>
          <w:b/>
          <w:sz w:val="40"/>
          <w:szCs w:val="40"/>
          <w:u w:val="single"/>
        </w:rPr>
      </w:pPr>
      <w:r>
        <w:br w:type="page"/>
      </w:r>
      <w:bookmarkStart w:id="68" w:name="_Toc221781944"/>
      <w:bookmarkStart w:id="69" w:name="_Toc139444404"/>
      <w:r w:rsidR="00757727" w:rsidRPr="00905144">
        <w:rPr>
          <w:rFonts w:ascii="Cambria" w:hAnsi="Cambria"/>
          <w:b/>
          <w:sz w:val="32"/>
          <w:szCs w:val="40"/>
          <w:u w:val="single"/>
        </w:rPr>
        <w:lastRenderedPageBreak/>
        <w:t>REVISION HISTORY</w:t>
      </w:r>
      <w:bookmarkEnd w:id="68"/>
    </w:p>
    <w:p w:rsidR="00757727" w:rsidRPr="000646A7" w:rsidRDefault="00757727" w:rsidP="00757727">
      <w:pPr>
        <w:jc w:val="center"/>
      </w:pPr>
    </w:p>
    <w:tbl>
      <w:tblPr>
        <w:tblW w:w="906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631"/>
        <w:gridCol w:w="1895"/>
        <w:gridCol w:w="1262"/>
        <w:gridCol w:w="2447"/>
        <w:gridCol w:w="1834"/>
      </w:tblGrid>
      <w:tr w:rsidR="00757727" w:rsidRPr="006C7B30" w:rsidTr="00FD7A35">
        <w:trPr>
          <w:trHeight w:val="439"/>
          <w:jc w:val="center"/>
        </w:trPr>
        <w:tc>
          <w:tcPr>
            <w:tcW w:w="1631" w:type="dxa"/>
            <w:vMerge w:val="restart"/>
            <w:shd w:val="clear" w:color="auto" w:fill="auto"/>
          </w:tcPr>
          <w:p w:rsidR="00757727" w:rsidRPr="006C7B30" w:rsidRDefault="00757727" w:rsidP="00FD7A35">
            <w:pPr>
              <w:spacing w:line="240" w:lineRule="auto"/>
              <w:ind w:right="30"/>
              <w:jc w:val="center"/>
              <w:rPr>
                <w:rFonts w:ascii="Cambria" w:hAnsi="Cambria"/>
                <w:b/>
                <w:bCs/>
                <w:color w:val="365F91"/>
                <w:szCs w:val="24"/>
              </w:rPr>
            </w:pPr>
            <w:r w:rsidRPr="006C7B30">
              <w:rPr>
                <w:rFonts w:ascii="Cambria" w:hAnsi="Cambria"/>
                <w:b/>
                <w:bCs/>
                <w:color w:val="365F91"/>
                <w:szCs w:val="24"/>
              </w:rPr>
              <w:t>VERSION NO</w:t>
            </w:r>
          </w:p>
        </w:tc>
        <w:tc>
          <w:tcPr>
            <w:tcW w:w="1895" w:type="dxa"/>
            <w:vMerge w:val="restart"/>
            <w:shd w:val="clear" w:color="auto" w:fill="auto"/>
          </w:tcPr>
          <w:p w:rsidR="00757727" w:rsidRPr="006C7B30" w:rsidRDefault="00757727" w:rsidP="00FD7A35">
            <w:pPr>
              <w:spacing w:line="240" w:lineRule="auto"/>
              <w:ind w:right="30"/>
              <w:jc w:val="center"/>
              <w:rPr>
                <w:rFonts w:ascii="Cambria" w:hAnsi="Cambria"/>
                <w:b/>
                <w:bCs/>
                <w:color w:val="365F91"/>
                <w:szCs w:val="24"/>
              </w:rPr>
            </w:pPr>
            <w:r w:rsidRPr="006C7B30">
              <w:rPr>
                <w:rFonts w:ascii="Cambria" w:hAnsi="Cambria"/>
                <w:b/>
                <w:bCs/>
                <w:color w:val="365F91"/>
                <w:szCs w:val="24"/>
              </w:rPr>
              <w:t>RELEASE DATE</w:t>
            </w:r>
          </w:p>
        </w:tc>
        <w:tc>
          <w:tcPr>
            <w:tcW w:w="3709" w:type="dxa"/>
            <w:gridSpan w:val="2"/>
            <w:shd w:val="clear" w:color="auto" w:fill="auto"/>
          </w:tcPr>
          <w:p w:rsidR="00757727" w:rsidRPr="006C7B30" w:rsidRDefault="00757727" w:rsidP="00FD7A35">
            <w:pPr>
              <w:spacing w:line="240" w:lineRule="auto"/>
              <w:ind w:right="30"/>
              <w:jc w:val="center"/>
              <w:rPr>
                <w:rFonts w:ascii="Cambria" w:hAnsi="Cambria"/>
                <w:b/>
                <w:bCs/>
                <w:color w:val="365F91"/>
                <w:szCs w:val="24"/>
              </w:rPr>
            </w:pPr>
            <w:r w:rsidRPr="006C7B30">
              <w:rPr>
                <w:rFonts w:ascii="Cambria" w:hAnsi="Cambria"/>
                <w:b/>
                <w:bCs/>
                <w:color w:val="365F91"/>
                <w:szCs w:val="24"/>
              </w:rPr>
              <w:t>CHANGE DETAILS</w:t>
            </w:r>
          </w:p>
        </w:tc>
        <w:tc>
          <w:tcPr>
            <w:tcW w:w="1834" w:type="dxa"/>
            <w:vMerge w:val="restart"/>
            <w:shd w:val="clear" w:color="auto" w:fill="auto"/>
          </w:tcPr>
          <w:p w:rsidR="00757727" w:rsidRPr="006C7B30" w:rsidRDefault="00757727" w:rsidP="00FD7A35">
            <w:pPr>
              <w:spacing w:line="240" w:lineRule="auto"/>
              <w:ind w:right="30"/>
              <w:jc w:val="center"/>
              <w:rPr>
                <w:rFonts w:ascii="Cambria" w:hAnsi="Cambria"/>
                <w:b/>
                <w:bCs/>
                <w:iCs/>
                <w:color w:val="365F91"/>
                <w:szCs w:val="24"/>
              </w:rPr>
            </w:pPr>
            <w:r w:rsidRPr="006C7B30">
              <w:rPr>
                <w:rFonts w:ascii="Cambria" w:hAnsi="Cambria"/>
                <w:b/>
                <w:bCs/>
                <w:iCs/>
                <w:color w:val="365F91"/>
                <w:szCs w:val="24"/>
              </w:rPr>
              <w:t>APPROVED BY</w:t>
            </w:r>
          </w:p>
        </w:tc>
      </w:tr>
      <w:tr w:rsidR="00757727" w:rsidRPr="006C7B30" w:rsidTr="00FD7A35">
        <w:trPr>
          <w:trHeight w:val="439"/>
          <w:jc w:val="center"/>
        </w:trPr>
        <w:tc>
          <w:tcPr>
            <w:tcW w:w="1631" w:type="dxa"/>
            <w:vMerge/>
            <w:shd w:val="clear" w:color="auto" w:fill="auto"/>
          </w:tcPr>
          <w:p w:rsidR="00757727" w:rsidRPr="006C7B30" w:rsidRDefault="00757727" w:rsidP="00FD7A35">
            <w:pPr>
              <w:spacing w:line="240" w:lineRule="auto"/>
              <w:ind w:right="30"/>
              <w:rPr>
                <w:rFonts w:ascii="Cambria" w:hAnsi="Cambria"/>
                <w:b/>
                <w:bCs/>
                <w:color w:val="000000"/>
                <w:szCs w:val="24"/>
              </w:rPr>
            </w:pPr>
          </w:p>
        </w:tc>
        <w:tc>
          <w:tcPr>
            <w:tcW w:w="1895" w:type="dxa"/>
            <w:vMerge/>
            <w:shd w:val="clear" w:color="auto" w:fill="auto"/>
          </w:tcPr>
          <w:p w:rsidR="00757727" w:rsidRPr="006C7B30" w:rsidRDefault="00757727" w:rsidP="00FD7A35">
            <w:pPr>
              <w:spacing w:line="240" w:lineRule="auto"/>
              <w:ind w:right="30"/>
              <w:rPr>
                <w:rFonts w:ascii="Cambria" w:hAnsi="Cambria"/>
                <w:b/>
                <w:bCs/>
                <w:color w:val="000000"/>
                <w:szCs w:val="24"/>
              </w:rPr>
            </w:pPr>
          </w:p>
        </w:tc>
        <w:tc>
          <w:tcPr>
            <w:tcW w:w="1262" w:type="dxa"/>
            <w:shd w:val="clear" w:color="auto" w:fill="auto"/>
          </w:tcPr>
          <w:p w:rsidR="00757727" w:rsidRPr="006C7B30" w:rsidRDefault="00757727" w:rsidP="00FD7A35">
            <w:pPr>
              <w:spacing w:line="240" w:lineRule="auto"/>
              <w:ind w:right="30"/>
              <w:jc w:val="center"/>
              <w:rPr>
                <w:rFonts w:ascii="Cambria" w:hAnsi="Cambria"/>
                <w:b/>
                <w:bCs/>
                <w:color w:val="365F91"/>
                <w:szCs w:val="24"/>
              </w:rPr>
            </w:pPr>
            <w:r w:rsidRPr="006C7B30">
              <w:rPr>
                <w:rFonts w:ascii="Cambria" w:hAnsi="Cambria"/>
                <w:b/>
                <w:bCs/>
                <w:color w:val="365F91"/>
                <w:szCs w:val="24"/>
              </w:rPr>
              <w:t>SECTION</w:t>
            </w:r>
          </w:p>
        </w:tc>
        <w:tc>
          <w:tcPr>
            <w:tcW w:w="2447" w:type="dxa"/>
            <w:shd w:val="clear" w:color="auto" w:fill="auto"/>
          </w:tcPr>
          <w:p w:rsidR="00757727" w:rsidRPr="006C7B30" w:rsidRDefault="00757727" w:rsidP="00FD7A35">
            <w:pPr>
              <w:spacing w:line="240" w:lineRule="auto"/>
              <w:ind w:right="30"/>
              <w:jc w:val="center"/>
              <w:rPr>
                <w:rFonts w:ascii="Cambria" w:hAnsi="Cambria"/>
                <w:b/>
                <w:bCs/>
                <w:color w:val="365F91"/>
                <w:szCs w:val="24"/>
              </w:rPr>
            </w:pPr>
            <w:r w:rsidRPr="006C7B30">
              <w:rPr>
                <w:rFonts w:ascii="Cambria" w:hAnsi="Cambria"/>
                <w:b/>
                <w:bCs/>
                <w:color w:val="365F91"/>
                <w:szCs w:val="24"/>
              </w:rPr>
              <w:t>DESCRIPTION</w:t>
            </w:r>
          </w:p>
        </w:tc>
        <w:tc>
          <w:tcPr>
            <w:tcW w:w="1834" w:type="dxa"/>
            <w:vMerge/>
            <w:shd w:val="clear" w:color="auto" w:fill="auto"/>
          </w:tcPr>
          <w:p w:rsidR="00757727" w:rsidRPr="006C7B30" w:rsidRDefault="00757727" w:rsidP="00FD7A35">
            <w:pPr>
              <w:spacing w:line="240" w:lineRule="auto"/>
              <w:ind w:right="30"/>
              <w:rPr>
                <w:rFonts w:ascii="Cambria" w:hAnsi="Cambria"/>
                <w:b/>
                <w:bCs/>
                <w:i/>
                <w:iCs/>
                <w:color w:val="000000"/>
                <w:szCs w:val="24"/>
              </w:rPr>
            </w:pPr>
          </w:p>
        </w:tc>
      </w:tr>
      <w:tr w:rsidR="00757727" w:rsidRPr="006C7B30" w:rsidTr="00FD7A35">
        <w:trPr>
          <w:jc w:val="center"/>
        </w:trPr>
        <w:tc>
          <w:tcPr>
            <w:tcW w:w="1631" w:type="dxa"/>
            <w:shd w:val="clear" w:color="auto" w:fill="auto"/>
          </w:tcPr>
          <w:p w:rsidR="00757727" w:rsidRPr="006C7B30" w:rsidRDefault="009215FE" w:rsidP="00FD7A35">
            <w:pPr>
              <w:spacing w:line="240" w:lineRule="auto"/>
              <w:ind w:right="30"/>
              <w:rPr>
                <w:rFonts w:ascii="Cambria" w:hAnsi="Cambria"/>
                <w:i/>
                <w:color w:val="365F91"/>
                <w:szCs w:val="24"/>
              </w:rPr>
            </w:pPr>
            <w:r>
              <w:rPr>
                <w:rFonts w:ascii="Cambria" w:hAnsi="Cambria"/>
                <w:i/>
                <w:color w:val="365F91"/>
                <w:szCs w:val="24"/>
              </w:rPr>
              <w:t>1.0</w:t>
            </w:r>
          </w:p>
        </w:tc>
        <w:tc>
          <w:tcPr>
            <w:tcW w:w="1895" w:type="dxa"/>
            <w:shd w:val="clear" w:color="auto" w:fill="auto"/>
          </w:tcPr>
          <w:p w:rsidR="00757727" w:rsidRPr="006C7B30" w:rsidRDefault="006206D6" w:rsidP="006206D6">
            <w:pPr>
              <w:spacing w:line="240" w:lineRule="auto"/>
              <w:ind w:right="30"/>
              <w:rPr>
                <w:rFonts w:ascii="Cambria" w:hAnsi="Cambria"/>
                <w:i/>
                <w:color w:val="365F91"/>
                <w:szCs w:val="24"/>
              </w:rPr>
            </w:pPr>
            <w:r>
              <w:rPr>
                <w:rFonts w:ascii="Cambria" w:hAnsi="Cambria"/>
                <w:i/>
                <w:color w:val="365F91"/>
                <w:szCs w:val="24"/>
              </w:rPr>
              <w:t>28</w:t>
            </w:r>
            <w:r w:rsidR="009215FE">
              <w:rPr>
                <w:rFonts w:ascii="Cambria" w:hAnsi="Cambria"/>
                <w:i/>
                <w:color w:val="365F91"/>
                <w:szCs w:val="24"/>
              </w:rPr>
              <w:t>-</w:t>
            </w:r>
            <w:r>
              <w:rPr>
                <w:rFonts w:ascii="Cambria" w:hAnsi="Cambria"/>
                <w:i/>
                <w:color w:val="365F91"/>
                <w:szCs w:val="24"/>
              </w:rPr>
              <w:t>Apr</w:t>
            </w:r>
            <w:r w:rsidR="009215FE">
              <w:rPr>
                <w:rFonts w:ascii="Cambria" w:hAnsi="Cambria"/>
                <w:i/>
                <w:color w:val="365F91"/>
                <w:szCs w:val="24"/>
              </w:rPr>
              <w:t>-2009</w:t>
            </w:r>
          </w:p>
        </w:tc>
        <w:tc>
          <w:tcPr>
            <w:tcW w:w="1262" w:type="dxa"/>
            <w:shd w:val="clear" w:color="auto" w:fill="auto"/>
          </w:tcPr>
          <w:p w:rsidR="00757727" w:rsidRPr="006C7B30" w:rsidRDefault="00757727" w:rsidP="00FD7A35">
            <w:pPr>
              <w:spacing w:line="240" w:lineRule="auto"/>
              <w:ind w:right="30"/>
              <w:rPr>
                <w:rFonts w:ascii="Cambria" w:hAnsi="Cambria"/>
                <w:i/>
                <w:color w:val="365F91"/>
                <w:szCs w:val="24"/>
              </w:rPr>
            </w:pPr>
          </w:p>
        </w:tc>
        <w:tc>
          <w:tcPr>
            <w:tcW w:w="2447" w:type="dxa"/>
            <w:shd w:val="clear" w:color="auto" w:fill="auto"/>
          </w:tcPr>
          <w:p w:rsidR="00757727" w:rsidRPr="006C7B30" w:rsidRDefault="00757727" w:rsidP="00FD7A35">
            <w:pPr>
              <w:spacing w:line="240" w:lineRule="auto"/>
              <w:ind w:right="30"/>
              <w:rPr>
                <w:rFonts w:ascii="Cambria" w:hAnsi="Cambria"/>
                <w:i/>
                <w:color w:val="365F91"/>
                <w:szCs w:val="24"/>
              </w:rPr>
            </w:pPr>
          </w:p>
        </w:tc>
        <w:tc>
          <w:tcPr>
            <w:tcW w:w="1834" w:type="dxa"/>
            <w:shd w:val="clear" w:color="auto" w:fill="auto"/>
          </w:tcPr>
          <w:p w:rsidR="00757727" w:rsidRPr="006C7B30" w:rsidRDefault="00757727" w:rsidP="00FD7A35">
            <w:pPr>
              <w:spacing w:line="240" w:lineRule="auto"/>
              <w:ind w:right="30"/>
              <w:rPr>
                <w:rFonts w:ascii="Cambria" w:hAnsi="Cambria"/>
                <w:i/>
                <w:iCs/>
                <w:color w:val="365F91"/>
                <w:szCs w:val="24"/>
              </w:rPr>
            </w:pPr>
          </w:p>
        </w:tc>
      </w:tr>
    </w:tbl>
    <w:p w:rsidR="00757727" w:rsidRDefault="00757727" w:rsidP="00757727">
      <w:pPr>
        <w:pStyle w:val="Heading1"/>
        <w:numPr>
          <w:ilvl w:val="0"/>
          <w:numId w:val="0"/>
        </w:numPr>
        <w:jc w:val="center"/>
        <w:rPr>
          <w:color w:val="000000"/>
        </w:rPr>
      </w:pPr>
    </w:p>
    <w:bookmarkEnd w:id="69"/>
    <w:p w:rsidR="00712FFC" w:rsidRPr="001049C1" w:rsidRDefault="00E362F5" w:rsidP="00E362F5">
      <w:pPr>
        <w:spacing w:line="360" w:lineRule="auto"/>
        <w:rPr>
          <w:rFonts w:ascii="Trebuchet MS" w:hAnsi="Trebuchet MS"/>
          <w:sz w:val="24"/>
          <w:szCs w:val="24"/>
        </w:rPr>
      </w:pPr>
      <w:r w:rsidRPr="001049C1">
        <w:rPr>
          <w:rFonts w:ascii="Trebuchet MS" w:hAnsi="Trebuchet MS"/>
          <w:sz w:val="24"/>
          <w:szCs w:val="24"/>
        </w:rPr>
        <w:t xml:space="preserve"> </w:t>
      </w:r>
    </w:p>
    <w:sectPr w:rsidR="00712FFC" w:rsidRPr="001049C1" w:rsidSect="009F671A">
      <w:headerReference w:type="default" r:id="rId16"/>
      <w:footerReference w:type="default" r:id="rId17"/>
      <w:pgSz w:w="11906" w:h="16838"/>
      <w:pgMar w:top="1440" w:right="1274" w:bottom="1440" w:left="1800" w:header="720" w:footer="720" w:gutter="0"/>
      <w:cols w:space="720"/>
      <w:titlePg/>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9" w:author="thiruppathi" w:date="2009-04-29T11:27:00Z" w:initials="t">
    <w:p w:rsidR="00417B81" w:rsidRDefault="00417B81">
      <w:pPr>
        <w:pStyle w:val="CommentText"/>
      </w:pPr>
      <w:r>
        <w:rPr>
          <w:rStyle w:val="CommentReference"/>
        </w:rPr>
        <w:annotationRef/>
      </w:r>
      <w:r>
        <w:t>Remove the page size property</w:t>
      </w:r>
    </w:p>
  </w:comment>
  <w:comment w:id="33" w:author="thiruppathi" w:date="2009-04-29T11:29:00Z" w:initials="t">
    <w:p w:rsidR="00417B81" w:rsidRDefault="00417B81">
      <w:pPr>
        <w:pStyle w:val="CommentText"/>
      </w:pPr>
      <w:r>
        <w:rPr>
          <w:rStyle w:val="CommentReference"/>
        </w:rPr>
        <w:annotationRef/>
      </w:r>
      <w:r>
        <w:t xml:space="preserve">Consider the making the fields read only in the Edit Mode, if it AllowEdit is false </w:t>
      </w:r>
    </w:p>
  </w:comment>
  <w:comment w:id="34" w:author="thiruppathi" w:date="2009-04-29T11:30:00Z" w:initials="t">
    <w:p w:rsidR="00417B81" w:rsidRDefault="00417B81">
      <w:pPr>
        <w:pStyle w:val="CommentText"/>
      </w:pPr>
      <w:r>
        <w:rPr>
          <w:rStyle w:val="CommentReference"/>
        </w:rPr>
        <w:annotationRef/>
      </w:r>
      <w:r>
        <w:t>Make Browsable false</w:t>
      </w:r>
    </w:p>
  </w:comment>
  <w:comment w:id="49" w:author="thiruppathi" w:date="2009-04-29T11:39:00Z" w:initials="t">
    <w:p w:rsidR="00E06F3E" w:rsidRDefault="00E06F3E">
      <w:pPr>
        <w:pStyle w:val="CommentText"/>
      </w:pPr>
      <w:r>
        <w:rPr>
          <w:rStyle w:val="CommentReference"/>
        </w:rPr>
        <w:annotationRef/>
      </w:r>
      <w:r>
        <w:t>Think of bringing the grid into the properties with search</w:t>
      </w:r>
    </w:p>
  </w:comment>
  <w:comment w:id="55" w:author="thiruppathi" w:date="2009-04-29T11:34:00Z" w:initials="t">
    <w:p w:rsidR="00E06F3E" w:rsidRDefault="00E06F3E">
      <w:pPr>
        <w:pStyle w:val="CommentText"/>
      </w:pPr>
      <w:r>
        <w:rPr>
          <w:rStyle w:val="CommentReference"/>
        </w:rPr>
        <w:annotationRef/>
      </w:r>
      <w:r>
        <w:t>Let the default mode be Edit</w:t>
      </w:r>
    </w:p>
  </w:comment>
  <w:comment w:id="63" w:author="thiruppathi" w:date="2009-04-29T11:38:00Z" w:initials="t">
    <w:p w:rsidR="00E06F3E" w:rsidRDefault="00E06F3E">
      <w:pPr>
        <w:pStyle w:val="CommentText"/>
      </w:pPr>
      <w:r>
        <w:rPr>
          <w:rStyle w:val="CommentReference"/>
        </w:rPr>
        <w:annotationRef/>
      </w:r>
      <w:r>
        <w:t>Needs to elaborate the Index. B’coz we might need to DataView for maintaining the index</w:t>
      </w:r>
    </w:p>
  </w:comment>
  <w:comment w:id="65" w:author="thiruppathi" w:date="2009-04-29T11:36:00Z" w:initials="t">
    <w:p w:rsidR="00E06F3E" w:rsidRDefault="00E06F3E">
      <w:pPr>
        <w:pStyle w:val="CommentText"/>
      </w:pPr>
      <w:r>
        <w:rPr>
          <w:rStyle w:val="CommentReference"/>
        </w:rPr>
        <w:annotationRef/>
      </w:r>
      <w:r>
        <w:t>Instead of calling next button click. Do the next operation in the server side itself. Like navigate to next record after delete can be done in the server side itseelf</w:t>
      </w:r>
    </w:p>
  </w:comment>
  <w:comment w:id="66" w:author="thiruppathi" w:date="2009-04-29T11:36:00Z" w:initials="t">
    <w:p w:rsidR="00E06F3E" w:rsidRDefault="00E06F3E">
      <w:pPr>
        <w:pStyle w:val="CommentText"/>
      </w:pPr>
      <w:r>
        <w:rPr>
          <w:rStyle w:val="CommentReference"/>
        </w:rPr>
        <w:annotationRef/>
      </w:r>
      <w:r>
        <w:t>Think of disabling the buttons in this scenario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630" w:rsidRDefault="00785630">
      <w:r>
        <w:separator/>
      </w:r>
    </w:p>
  </w:endnote>
  <w:endnote w:type="continuationSeparator" w:id="1">
    <w:p w:rsidR="00785630" w:rsidRDefault="007856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TTE258AC50t00">
    <w:panose1 w:val="00000000000000000000"/>
    <w:charset w:val="00"/>
    <w:family w:val="auto"/>
    <w:notTrueType/>
    <w:pitch w:val="default"/>
    <w:sig w:usb0="00000003" w:usb1="00000000" w:usb2="00000000" w:usb3="00000000" w:csb0="00000001" w:csb1="00000000"/>
  </w:font>
  <w:font w:name="TTE259ACA8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71A" w:rsidRDefault="009F671A" w:rsidP="009F671A">
    <w:pPr>
      <w:pStyle w:val="Footer"/>
      <w:pBdr>
        <w:top w:val="thinThickSmallGap" w:sz="24" w:space="1" w:color="622423"/>
      </w:pBdr>
      <w:tabs>
        <w:tab w:val="clear" w:pos="4320"/>
        <w:tab w:val="clear" w:pos="8640"/>
        <w:tab w:val="right" w:pos="8832"/>
      </w:tabs>
      <w:rPr>
        <w:rFonts w:ascii="Cambria" w:hAnsi="Cambria"/>
      </w:rPr>
    </w:pPr>
    <w:r>
      <w:rPr>
        <w:rFonts w:ascii="Cambria" w:hAnsi="Cambria"/>
      </w:rPr>
      <w:t>Confidential</w:t>
    </w:r>
    <w:r>
      <w:rPr>
        <w:rFonts w:ascii="Cambria" w:hAnsi="Cambria"/>
      </w:rPr>
      <w:tab/>
      <w:t xml:space="preserve">Page </w:t>
    </w:r>
    <w:fldSimple w:instr=" PAGE   \* MERGEFORMAT ">
      <w:r w:rsidR="00E06F3E" w:rsidRPr="00E06F3E">
        <w:rPr>
          <w:rFonts w:ascii="Cambria" w:hAnsi="Cambria"/>
          <w:noProof/>
        </w:rPr>
        <w:t>2</w:t>
      </w:r>
    </w:fldSimple>
  </w:p>
  <w:p w:rsidR="004178C0" w:rsidRDefault="004178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630" w:rsidRDefault="00785630">
      <w:r>
        <w:separator/>
      </w:r>
    </w:p>
  </w:footnote>
  <w:footnote w:type="continuationSeparator" w:id="1">
    <w:p w:rsidR="00785630" w:rsidRDefault="007856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tblPr>
    <w:tblGrid>
      <w:gridCol w:w="2063"/>
      <w:gridCol w:w="3355"/>
      <w:gridCol w:w="1710"/>
      <w:gridCol w:w="1890"/>
    </w:tblGrid>
    <w:tr w:rsidR="009F671A" w:rsidRPr="006C7B30" w:rsidTr="000A334B">
      <w:trPr>
        <w:trHeight w:val="288"/>
      </w:trPr>
      <w:tc>
        <w:tcPr>
          <w:tcW w:w="2063" w:type="dxa"/>
          <w:vMerge w:val="restart"/>
          <w:shd w:val="clear" w:color="auto" w:fill="auto"/>
          <w:vAlign w:val="center"/>
        </w:tcPr>
        <w:p w:rsidR="009F671A" w:rsidRPr="006C7B30" w:rsidRDefault="001D5DDB" w:rsidP="00FD7A35">
          <w:pPr>
            <w:pStyle w:val="Header"/>
            <w:tabs>
              <w:tab w:val="clear" w:pos="4320"/>
            </w:tabs>
            <w:jc w:val="center"/>
            <w:rPr>
              <w:rFonts w:ascii="Cambria" w:hAnsi="Cambria"/>
            </w:rPr>
          </w:pPr>
          <w:r>
            <w:rPr>
              <w:rFonts w:ascii="Cambria" w:hAnsi="Cambria"/>
              <w:noProof/>
              <w:lang w:bidi="ar-SA"/>
            </w:rPr>
            <w:drawing>
              <wp:inline distT="0" distB="0" distL="0" distR="0">
                <wp:extent cx="1095375" cy="552450"/>
                <wp:effectExtent l="19050" t="0" r="9525" b="0"/>
                <wp:docPr id="2" name="Picture 2" descr="i-interchange_aru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nterchange_arun_final"/>
                        <pic:cNvPicPr>
                          <a:picLocks noChangeAspect="1" noChangeArrowheads="1"/>
                        </pic:cNvPicPr>
                      </pic:nvPicPr>
                      <pic:blipFill>
                        <a:blip r:embed="rId1"/>
                        <a:srcRect/>
                        <a:stretch>
                          <a:fillRect/>
                        </a:stretch>
                      </pic:blipFill>
                      <pic:spPr bwMode="auto">
                        <a:xfrm>
                          <a:off x="0" y="0"/>
                          <a:ext cx="1095375" cy="552450"/>
                        </a:xfrm>
                        <a:prstGeom prst="rect">
                          <a:avLst/>
                        </a:prstGeom>
                        <a:noFill/>
                        <a:ln w="9525">
                          <a:noFill/>
                          <a:miter lim="800000"/>
                          <a:headEnd/>
                          <a:tailEnd/>
                        </a:ln>
                      </pic:spPr>
                    </pic:pic>
                  </a:graphicData>
                </a:graphic>
              </wp:inline>
            </w:drawing>
          </w:r>
        </w:p>
      </w:tc>
      <w:tc>
        <w:tcPr>
          <w:tcW w:w="3355" w:type="dxa"/>
          <w:vMerge w:val="restart"/>
          <w:shd w:val="clear" w:color="auto" w:fill="auto"/>
          <w:vAlign w:val="center"/>
        </w:tcPr>
        <w:p w:rsidR="009F671A" w:rsidRPr="006C7B30" w:rsidRDefault="00275D33" w:rsidP="00EE0865">
          <w:pPr>
            <w:pStyle w:val="Header"/>
            <w:jc w:val="center"/>
            <w:rPr>
              <w:rFonts w:ascii="Cambria" w:hAnsi="Cambria"/>
              <w:sz w:val="36"/>
            </w:rPr>
          </w:pPr>
          <w:r>
            <w:rPr>
              <w:rFonts w:ascii="Cambria" w:hAnsi="Cambria"/>
              <w:sz w:val="28"/>
            </w:rPr>
            <w:t xml:space="preserve">iFlexForm </w:t>
          </w:r>
          <w:r w:rsidR="00EE0865">
            <w:rPr>
              <w:rFonts w:ascii="Cambria" w:hAnsi="Cambria"/>
              <w:sz w:val="28"/>
            </w:rPr>
            <w:t>Design Document</w:t>
          </w:r>
        </w:p>
      </w:tc>
      <w:tc>
        <w:tcPr>
          <w:tcW w:w="1710" w:type="dxa"/>
          <w:shd w:val="clear" w:color="auto" w:fill="auto"/>
        </w:tcPr>
        <w:p w:rsidR="009F671A" w:rsidRPr="006C7B30" w:rsidRDefault="009F671A" w:rsidP="00FD7A35">
          <w:pPr>
            <w:pStyle w:val="Header"/>
            <w:spacing w:after="0" w:line="240" w:lineRule="auto"/>
            <w:rPr>
              <w:rFonts w:ascii="Cambria" w:hAnsi="Cambria"/>
            </w:rPr>
          </w:pPr>
          <w:r w:rsidRPr="006C7B30">
            <w:rPr>
              <w:rFonts w:ascii="Cambria" w:hAnsi="Cambria"/>
            </w:rPr>
            <w:t>PROJECT</w:t>
          </w:r>
        </w:p>
      </w:tc>
      <w:tc>
        <w:tcPr>
          <w:tcW w:w="1890" w:type="dxa"/>
          <w:shd w:val="clear" w:color="auto" w:fill="auto"/>
        </w:tcPr>
        <w:p w:rsidR="009F671A" w:rsidRPr="000A334B" w:rsidRDefault="00275D33" w:rsidP="000A334B">
          <w:pPr>
            <w:pStyle w:val="Header"/>
            <w:spacing w:after="0" w:line="240" w:lineRule="auto"/>
            <w:rPr>
              <w:rFonts w:ascii="Cambria" w:hAnsi="Cambria"/>
              <w:b/>
              <w:sz w:val="20"/>
            </w:rPr>
          </w:pPr>
          <w:r w:rsidRPr="000A334B">
            <w:rPr>
              <w:rFonts w:ascii="Cambria" w:hAnsi="Cambria"/>
              <w:b/>
              <w:sz w:val="20"/>
            </w:rPr>
            <w:t>Web</w:t>
          </w:r>
          <w:r w:rsidR="000A334B">
            <w:rPr>
              <w:rFonts w:ascii="Cambria" w:hAnsi="Cambria"/>
              <w:b/>
              <w:sz w:val="20"/>
            </w:rPr>
            <w:t>C</w:t>
          </w:r>
          <w:r w:rsidRPr="000A334B">
            <w:rPr>
              <w:rFonts w:ascii="Cambria" w:hAnsi="Cambria"/>
              <w:b/>
              <w:sz w:val="20"/>
            </w:rPr>
            <w:t>ontrols</w:t>
          </w:r>
          <w:r w:rsidR="000A334B">
            <w:rPr>
              <w:rFonts w:ascii="Cambria" w:hAnsi="Cambria"/>
              <w:b/>
              <w:sz w:val="20"/>
            </w:rPr>
            <w:t xml:space="preserve"> </w:t>
          </w:r>
          <w:r w:rsidR="000A334B" w:rsidRPr="000A334B">
            <w:rPr>
              <w:rFonts w:ascii="Cambria" w:hAnsi="Cambria"/>
              <w:b/>
              <w:sz w:val="20"/>
            </w:rPr>
            <w:t>V3.0</w:t>
          </w:r>
        </w:p>
      </w:tc>
    </w:tr>
    <w:tr w:rsidR="009F671A" w:rsidRPr="006C7B30" w:rsidTr="000A334B">
      <w:trPr>
        <w:trHeight w:val="288"/>
      </w:trPr>
      <w:tc>
        <w:tcPr>
          <w:tcW w:w="2063" w:type="dxa"/>
          <w:vMerge/>
          <w:shd w:val="clear" w:color="auto" w:fill="auto"/>
        </w:tcPr>
        <w:p w:rsidR="009F671A" w:rsidRPr="006C7B30" w:rsidRDefault="009F671A" w:rsidP="00FD7A35">
          <w:pPr>
            <w:pStyle w:val="Header"/>
            <w:rPr>
              <w:rFonts w:ascii="Cambria" w:hAnsi="Cambria"/>
            </w:rPr>
          </w:pPr>
        </w:p>
      </w:tc>
      <w:tc>
        <w:tcPr>
          <w:tcW w:w="3355" w:type="dxa"/>
          <w:vMerge/>
          <w:shd w:val="clear" w:color="auto" w:fill="auto"/>
        </w:tcPr>
        <w:p w:rsidR="009F671A" w:rsidRPr="006C7B30" w:rsidRDefault="009F671A" w:rsidP="009F671A">
          <w:pPr>
            <w:pStyle w:val="Header"/>
            <w:rPr>
              <w:rFonts w:ascii="Cambria" w:hAnsi="Cambria"/>
            </w:rPr>
          </w:pPr>
        </w:p>
      </w:tc>
      <w:tc>
        <w:tcPr>
          <w:tcW w:w="1710" w:type="dxa"/>
          <w:shd w:val="clear" w:color="auto" w:fill="auto"/>
        </w:tcPr>
        <w:p w:rsidR="009F671A" w:rsidRPr="006C7B30" w:rsidRDefault="009F671A" w:rsidP="00FD7A35">
          <w:pPr>
            <w:pStyle w:val="Header"/>
            <w:spacing w:after="0" w:line="240" w:lineRule="auto"/>
            <w:rPr>
              <w:rFonts w:ascii="Cambria" w:hAnsi="Cambria"/>
            </w:rPr>
          </w:pPr>
          <w:r w:rsidRPr="006C7B30">
            <w:rPr>
              <w:rFonts w:ascii="Cambria" w:hAnsi="Cambria"/>
            </w:rPr>
            <w:t>VERSION NO</w:t>
          </w:r>
        </w:p>
      </w:tc>
      <w:tc>
        <w:tcPr>
          <w:tcW w:w="1890" w:type="dxa"/>
          <w:shd w:val="clear" w:color="auto" w:fill="auto"/>
        </w:tcPr>
        <w:p w:rsidR="009F671A" w:rsidRPr="006C7B30" w:rsidRDefault="009215FE" w:rsidP="00FD7A35">
          <w:pPr>
            <w:pStyle w:val="Header"/>
            <w:spacing w:after="0" w:line="240" w:lineRule="auto"/>
            <w:rPr>
              <w:rFonts w:ascii="Cambria" w:hAnsi="Cambria"/>
            </w:rPr>
          </w:pPr>
          <w:r>
            <w:rPr>
              <w:rFonts w:ascii="Cambria" w:hAnsi="Cambria"/>
            </w:rPr>
            <w:t>1.0</w:t>
          </w:r>
        </w:p>
      </w:tc>
    </w:tr>
    <w:tr w:rsidR="009F671A" w:rsidRPr="006C7B30" w:rsidTr="000A334B">
      <w:trPr>
        <w:trHeight w:hRule="exact" w:val="288"/>
      </w:trPr>
      <w:tc>
        <w:tcPr>
          <w:tcW w:w="2063" w:type="dxa"/>
          <w:vMerge/>
          <w:shd w:val="clear" w:color="auto" w:fill="auto"/>
        </w:tcPr>
        <w:p w:rsidR="009F671A" w:rsidRPr="006C7B30" w:rsidRDefault="009F671A" w:rsidP="00FD7A35">
          <w:pPr>
            <w:pStyle w:val="Header"/>
            <w:rPr>
              <w:rFonts w:ascii="Cambria" w:hAnsi="Cambria"/>
            </w:rPr>
          </w:pPr>
        </w:p>
      </w:tc>
      <w:tc>
        <w:tcPr>
          <w:tcW w:w="3355" w:type="dxa"/>
          <w:vMerge/>
          <w:shd w:val="clear" w:color="auto" w:fill="auto"/>
        </w:tcPr>
        <w:p w:rsidR="009F671A" w:rsidRPr="006C7B30" w:rsidRDefault="009F671A" w:rsidP="009F671A">
          <w:pPr>
            <w:pStyle w:val="Header"/>
            <w:rPr>
              <w:rFonts w:ascii="Cambria" w:hAnsi="Cambria"/>
            </w:rPr>
          </w:pPr>
        </w:p>
      </w:tc>
      <w:tc>
        <w:tcPr>
          <w:tcW w:w="1710" w:type="dxa"/>
          <w:shd w:val="clear" w:color="auto" w:fill="auto"/>
        </w:tcPr>
        <w:p w:rsidR="009F671A" w:rsidRPr="006C7B30" w:rsidRDefault="009F671A" w:rsidP="00FD7A35">
          <w:pPr>
            <w:pStyle w:val="Header"/>
            <w:spacing w:after="0" w:line="240" w:lineRule="auto"/>
            <w:rPr>
              <w:rFonts w:ascii="Cambria" w:hAnsi="Cambria"/>
            </w:rPr>
          </w:pPr>
          <w:r w:rsidRPr="006C7B30">
            <w:rPr>
              <w:rFonts w:ascii="Cambria" w:hAnsi="Cambria"/>
            </w:rPr>
            <w:t>VERSION DATE</w:t>
          </w:r>
        </w:p>
      </w:tc>
      <w:tc>
        <w:tcPr>
          <w:tcW w:w="1890" w:type="dxa"/>
          <w:shd w:val="clear" w:color="auto" w:fill="auto"/>
        </w:tcPr>
        <w:p w:rsidR="009F671A" w:rsidRPr="006C7B30" w:rsidRDefault="00275D33" w:rsidP="00275D33">
          <w:pPr>
            <w:pStyle w:val="Header"/>
            <w:spacing w:after="0" w:line="240" w:lineRule="auto"/>
            <w:rPr>
              <w:rFonts w:ascii="Cambria" w:hAnsi="Cambria"/>
            </w:rPr>
          </w:pPr>
          <w:r>
            <w:rPr>
              <w:rFonts w:ascii="Cambria" w:hAnsi="Cambria"/>
            </w:rPr>
            <w:t>28</w:t>
          </w:r>
          <w:r w:rsidR="009215FE">
            <w:rPr>
              <w:rFonts w:ascii="Cambria" w:hAnsi="Cambria"/>
            </w:rPr>
            <w:t>-</w:t>
          </w:r>
          <w:r>
            <w:rPr>
              <w:rFonts w:ascii="Cambria" w:hAnsi="Cambria"/>
            </w:rPr>
            <w:t>Apr</w:t>
          </w:r>
          <w:r w:rsidR="009215FE">
            <w:rPr>
              <w:rFonts w:ascii="Cambria" w:hAnsi="Cambria"/>
            </w:rPr>
            <w:t>-2009</w:t>
          </w:r>
        </w:p>
      </w:tc>
    </w:tr>
  </w:tbl>
  <w:p w:rsidR="009F671A" w:rsidRDefault="009F67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4CBE"/>
    <w:multiLevelType w:val="hybridMultilevel"/>
    <w:tmpl w:val="4CB66620"/>
    <w:lvl w:ilvl="0" w:tplc="4FF25A2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13507"/>
    <w:multiLevelType w:val="hybridMultilevel"/>
    <w:tmpl w:val="6F3CB7E0"/>
    <w:lvl w:ilvl="0" w:tplc="BFB61C8C">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9E12D7"/>
    <w:multiLevelType w:val="hybridMultilevel"/>
    <w:tmpl w:val="F6E09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740D74"/>
    <w:multiLevelType w:val="hybridMultilevel"/>
    <w:tmpl w:val="6F3CB7E0"/>
    <w:lvl w:ilvl="0" w:tplc="BFB61C8C">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283602"/>
    <w:multiLevelType w:val="hybridMultilevel"/>
    <w:tmpl w:val="6F3CB7E0"/>
    <w:lvl w:ilvl="0" w:tplc="BFB61C8C">
      <w:start w:val="1"/>
      <w:numFmt w:val="decimal"/>
      <w:lvlText w:val="%1."/>
      <w:lvlJc w:val="left"/>
      <w:pPr>
        <w:ind w:left="2160" w:hanging="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16D3951"/>
    <w:multiLevelType w:val="hybridMultilevel"/>
    <w:tmpl w:val="45067380"/>
    <w:lvl w:ilvl="0" w:tplc="5BC8836C">
      <w:start w:val="1"/>
      <w:numFmt w:val="decimal"/>
      <w:lvlText w:val="%1."/>
      <w:lvlJc w:val="left"/>
      <w:pPr>
        <w:tabs>
          <w:tab w:val="num" w:pos="540"/>
        </w:tabs>
        <w:ind w:left="5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2D4334"/>
    <w:multiLevelType w:val="hybridMultilevel"/>
    <w:tmpl w:val="2904C2DE"/>
    <w:lvl w:ilvl="0" w:tplc="4FF25A2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E730E"/>
    <w:multiLevelType w:val="hybridMultilevel"/>
    <w:tmpl w:val="2904C2DE"/>
    <w:lvl w:ilvl="0" w:tplc="4FF25A2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31681"/>
    <w:multiLevelType w:val="hybridMultilevel"/>
    <w:tmpl w:val="573055F0"/>
    <w:lvl w:ilvl="0" w:tplc="07F81F04">
      <w:start w:val="1"/>
      <w:numFmt w:val="decimal"/>
      <w:pStyle w:val="StyleHeading2TrebuchetMS"/>
      <w:lvlText w:val="%1."/>
      <w:lvlJc w:val="left"/>
      <w:pPr>
        <w:tabs>
          <w:tab w:val="num" w:pos="540"/>
        </w:tabs>
        <w:ind w:left="5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B03507"/>
    <w:multiLevelType w:val="hybridMultilevel"/>
    <w:tmpl w:val="27C87446"/>
    <w:lvl w:ilvl="0" w:tplc="9E640738">
      <w:start w:val="1"/>
      <w:numFmt w:val="lowerRoman"/>
      <w:lvlText w:val="%1."/>
      <w:lvlJc w:val="left"/>
      <w:pPr>
        <w:ind w:left="900" w:hanging="72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202612A0"/>
    <w:multiLevelType w:val="hybridMultilevel"/>
    <w:tmpl w:val="5CEE8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2046D7"/>
    <w:multiLevelType w:val="multilevel"/>
    <w:tmpl w:val="04090025"/>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29473A14"/>
    <w:multiLevelType w:val="hybridMultilevel"/>
    <w:tmpl w:val="527000EE"/>
    <w:lvl w:ilvl="0" w:tplc="1DA221B4">
      <w:start w:val="1"/>
      <w:numFmt w:val="decimal"/>
      <w:lvlText w:val="%1."/>
      <w:lvlJc w:val="left"/>
      <w:pPr>
        <w:tabs>
          <w:tab w:val="num" w:pos="540"/>
        </w:tabs>
        <w:ind w:left="5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13672F"/>
    <w:multiLevelType w:val="hybridMultilevel"/>
    <w:tmpl w:val="6E005A2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B1779E"/>
    <w:multiLevelType w:val="multilevel"/>
    <w:tmpl w:val="821E4038"/>
    <w:lvl w:ilvl="0">
      <w:start w:val="1"/>
      <w:numFmt w:val="upperRoman"/>
      <w:lvlText w:val="Article %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Roman"/>
      <w:lvlText w:val="(%4)"/>
      <w:lvlJc w:val="righ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righ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nsid w:val="2FCC6EA0"/>
    <w:multiLevelType w:val="hybridMultilevel"/>
    <w:tmpl w:val="72162104"/>
    <w:lvl w:ilvl="0" w:tplc="941C6E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7D470E"/>
    <w:multiLevelType w:val="hybridMultilevel"/>
    <w:tmpl w:val="024ED3F0"/>
    <w:lvl w:ilvl="0" w:tplc="2F12501E">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A8117F"/>
    <w:multiLevelType w:val="hybridMultilevel"/>
    <w:tmpl w:val="D248BA3E"/>
    <w:lvl w:ilvl="0" w:tplc="5D0C1042">
      <w:start w:val="1"/>
      <w:numFmt w:val="decimal"/>
      <w:lvlText w:val="%1."/>
      <w:lvlJc w:val="left"/>
      <w:pPr>
        <w:tabs>
          <w:tab w:val="num" w:pos="540"/>
        </w:tabs>
        <w:ind w:left="5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1B4A96"/>
    <w:multiLevelType w:val="hybridMultilevel"/>
    <w:tmpl w:val="BEB47D1E"/>
    <w:lvl w:ilvl="0" w:tplc="2200B29C">
      <w:start w:val="1"/>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EC406B"/>
    <w:multiLevelType w:val="multilevel"/>
    <w:tmpl w:val="281E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54226A"/>
    <w:multiLevelType w:val="hybridMultilevel"/>
    <w:tmpl w:val="E1EA8C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FF7673"/>
    <w:multiLevelType w:val="multilevel"/>
    <w:tmpl w:val="BA88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7E0A2F"/>
    <w:multiLevelType w:val="hybridMultilevel"/>
    <w:tmpl w:val="B04CEF4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0942F2A"/>
    <w:multiLevelType w:val="hybridMultilevel"/>
    <w:tmpl w:val="F3B85F72"/>
    <w:lvl w:ilvl="0" w:tplc="0784D404">
      <w:start w:val="1"/>
      <w:numFmt w:val="decimal"/>
      <w:lvlText w:val="%1."/>
      <w:lvlJc w:val="left"/>
      <w:pPr>
        <w:tabs>
          <w:tab w:val="num" w:pos="540"/>
        </w:tabs>
        <w:ind w:left="54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AE1D23"/>
    <w:multiLevelType w:val="hybridMultilevel"/>
    <w:tmpl w:val="F700619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6A45420"/>
    <w:multiLevelType w:val="hybridMultilevel"/>
    <w:tmpl w:val="293C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203481"/>
    <w:multiLevelType w:val="hybridMultilevel"/>
    <w:tmpl w:val="3E161F18"/>
    <w:lvl w:ilvl="0" w:tplc="A3F80A0E">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4B426B66"/>
    <w:multiLevelType w:val="hybridMultilevel"/>
    <w:tmpl w:val="6F3CB7E0"/>
    <w:lvl w:ilvl="0" w:tplc="BFB61C8C">
      <w:start w:val="1"/>
      <w:numFmt w:val="decimal"/>
      <w:lvlText w:val="%1."/>
      <w:lvlJc w:val="left"/>
      <w:pPr>
        <w:ind w:left="2160" w:hanging="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5F44586"/>
    <w:multiLevelType w:val="hybridMultilevel"/>
    <w:tmpl w:val="024ED3F0"/>
    <w:lvl w:ilvl="0" w:tplc="2F12501E">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CB793F"/>
    <w:multiLevelType w:val="hybridMultilevel"/>
    <w:tmpl w:val="4DB80EE4"/>
    <w:lvl w:ilvl="0" w:tplc="FFFFFFFF">
      <w:start w:val="1"/>
      <w:numFmt w:val="decimal"/>
      <w:lvlText w:val="%1."/>
      <w:lvlJc w:val="left"/>
      <w:pPr>
        <w:tabs>
          <w:tab w:val="num" w:pos="540"/>
        </w:tabs>
        <w:ind w:left="5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D9A35BC"/>
    <w:multiLevelType w:val="hybridMultilevel"/>
    <w:tmpl w:val="61CEACA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FD258E6"/>
    <w:multiLevelType w:val="hybridMultilevel"/>
    <w:tmpl w:val="2904C2DE"/>
    <w:lvl w:ilvl="0" w:tplc="4FF25A2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F013C0"/>
    <w:multiLevelType w:val="hybridMultilevel"/>
    <w:tmpl w:val="53A2EEF6"/>
    <w:lvl w:ilvl="0" w:tplc="F6A6D0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1D74789"/>
    <w:multiLevelType w:val="hybridMultilevel"/>
    <w:tmpl w:val="4CB66620"/>
    <w:lvl w:ilvl="0" w:tplc="4FF25A2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1C723A"/>
    <w:multiLevelType w:val="hybridMultilevel"/>
    <w:tmpl w:val="2904C2DE"/>
    <w:lvl w:ilvl="0" w:tplc="4FF25A2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F15F33"/>
    <w:multiLevelType w:val="hybridMultilevel"/>
    <w:tmpl w:val="CBDAF818"/>
    <w:lvl w:ilvl="0" w:tplc="04090001">
      <w:start w:val="1"/>
      <w:numFmt w:val="bullet"/>
      <w:lvlText w:val=""/>
      <w:lvlJc w:val="left"/>
      <w:pPr>
        <w:tabs>
          <w:tab w:val="num" w:pos="1080"/>
        </w:tabs>
        <w:ind w:left="1080" w:hanging="360"/>
      </w:pPr>
      <w:rPr>
        <w:rFonts w:ascii="Symbol" w:hAnsi="Symbol" w:hint="default"/>
        <w:b/>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6">
    <w:nsid w:val="677E1719"/>
    <w:multiLevelType w:val="hybridMultilevel"/>
    <w:tmpl w:val="8F52A57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958F3"/>
    <w:multiLevelType w:val="hybridMultilevel"/>
    <w:tmpl w:val="3C2E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C20335"/>
    <w:multiLevelType w:val="hybridMultilevel"/>
    <w:tmpl w:val="6E6486F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53242AC"/>
    <w:multiLevelType w:val="hybridMultilevel"/>
    <w:tmpl w:val="6F3CB7E0"/>
    <w:lvl w:ilvl="0" w:tplc="BFB61C8C">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DF1AAD"/>
    <w:multiLevelType w:val="hybridMultilevel"/>
    <w:tmpl w:val="4B9E7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2"/>
  </w:num>
  <w:num w:numId="4">
    <w:abstractNumId w:val="19"/>
  </w:num>
  <w:num w:numId="5">
    <w:abstractNumId w:val="5"/>
  </w:num>
  <w:num w:numId="6">
    <w:abstractNumId w:val="17"/>
  </w:num>
  <w:num w:numId="7">
    <w:abstractNumId w:val="40"/>
  </w:num>
  <w:num w:numId="8">
    <w:abstractNumId w:val="23"/>
  </w:num>
  <w:num w:numId="9">
    <w:abstractNumId w:val="12"/>
  </w:num>
  <w:num w:numId="10">
    <w:abstractNumId w:val="35"/>
  </w:num>
  <w:num w:numId="11">
    <w:abstractNumId w:val="29"/>
  </w:num>
  <w:num w:numId="12">
    <w:abstractNumId w:val="8"/>
  </w:num>
  <w:num w:numId="13">
    <w:abstractNumId w:val="24"/>
  </w:num>
  <w:num w:numId="14">
    <w:abstractNumId w:val="14"/>
  </w:num>
  <w:num w:numId="15">
    <w:abstractNumId w:val="11"/>
  </w:num>
  <w:num w:numId="16">
    <w:abstractNumId w:val="25"/>
  </w:num>
  <w:num w:numId="17">
    <w:abstractNumId w:val="20"/>
  </w:num>
  <w:num w:numId="18">
    <w:abstractNumId w:val="0"/>
  </w:num>
  <w:num w:numId="19">
    <w:abstractNumId w:val="32"/>
  </w:num>
  <w:num w:numId="20">
    <w:abstractNumId w:val="3"/>
  </w:num>
  <w:num w:numId="21">
    <w:abstractNumId w:val="16"/>
  </w:num>
  <w:num w:numId="22">
    <w:abstractNumId w:val="28"/>
  </w:num>
  <w:num w:numId="23">
    <w:abstractNumId w:val="1"/>
  </w:num>
  <w:num w:numId="24">
    <w:abstractNumId w:val="39"/>
  </w:num>
  <w:num w:numId="25">
    <w:abstractNumId w:val="27"/>
  </w:num>
  <w:num w:numId="26">
    <w:abstractNumId w:val="4"/>
  </w:num>
  <w:num w:numId="27">
    <w:abstractNumId w:val="8"/>
    <w:lvlOverride w:ilvl="0">
      <w:startOverride w:val="1"/>
    </w:lvlOverride>
  </w:num>
  <w:num w:numId="28">
    <w:abstractNumId w:val="8"/>
  </w:num>
  <w:num w:numId="29">
    <w:abstractNumId w:val="26"/>
  </w:num>
  <w:num w:numId="30">
    <w:abstractNumId w:val="6"/>
  </w:num>
  <w:num w:numId="31">
    <w:abstractNumId w:val="33"/>
  </w:num>
  <w:num w:numId="32">
    <w:abstractNumId w:val="34"/>
  </w:num>
  <w:num w:numId="33">
    <w:abstractNumId w:val="7"/>
  </w:num>
  <w:num w:numId="34">
    <w:abstractNumId w:val="31"/>
  </w:num>
  <w:num w:numId="35">
    <w:abstractNumId w:val="8"/>
    <w:lvlOverride w:ilvl="0">
      <w:startOverride w:val="1"/>
    </w:lvlOverride>
  </w:num>
  <w:num w:numId="36">
    <w:abstractNumId w:val="8"/>
  </w:num>
  <w:num w:numId="37">
    <w:abstractNumId w:val="15"/>
  </w:num>
  <w:num w:numId="38">
    <w:abstractNumId w:val="9"/>
  </w:num>
  <w:num w:numId="39">
    <w:abstractNumId w:val="30"/>
  </w:num>
  <w:num w:numId="40">
    <w:abstractNumId w:val="13"/>
  </w:num>
  <w:num w:numId="41">
    <w:abstractNumId w:val="36"/>
  </w:num>
  <w:num w:numId="42">
    <w:abstractNumId w:val="38"/>
  </w:num>
  <w:num w:numId="43">
    <w:abstractNumId w:val="22"/>
  </w:num>
  <w:num w:numId="44">
    <w:abstractNumId w:val="37"/>
  </w:num>
  <w:num w:numId="4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8658EF"/>
    <w:rsid w:val="000072FF"/>
    <w:rsid w:val="00007610"/>
    <w:rsid w:val="000100EF"/>
    <w:rsid w:val="0001185A"/>
    <w:rsid w:val="00011F40"/>
    <w:rsid w:val="0001456D"/>
    <w:rsid w:val="000229A9"/>
    <w:rsid w:val="000244F4"/>
    <w:rsid w:val="00030FEB"/>
    <w:rsid w:val="00041D04"/>
    <w:rsid w:val="00042DAA"/>
    <w:rsid w:val="000430B6"/>
    <w:rsid w:val="0005014D"/>
    <w:rsid w:val="00053BB9"/>
    <w:rsid w:val="00071EB5"/>
    <w:rsid w:val="00072DE5"/>
    <w:rsid w:val="000853BB"/>
    <w:rsid w:val="000867B0"/>
    <w:rsid w:val="00092AF7"/>
    <w:rsid w:val="000A334B"/>
    <w:rsid w:val="000A57B2"/>
    <w:rsid w:val="000B24C4"/>
    <w:rsid w:val="000B4DF3"/>
    <w:rsid w:val="000B5F69"/>
    <w:rsid w:val="000B72F2"/>
    <w:rsid w:val="000C58EC"/>
    <w:rsid w:val="000D0602"/>
    <w:rsid w:val="000D496B"/>
    <w:rsid w:val="000D53A2"/>
    <w:rsid w:val="000D5726"/>
    <w:rsid w:val="000E2919"/>
    <w:rsid w:val="000E38B6"/>
    <w:rsid w:val="000E70DF"/>
    <w:rsid w:val="000F061A"/>
    <w:rsid w:val="000F4781"/>
    <w:rsid w:val="000F7969"/>
    <w:rsid w:val="0010421F"/>
    <w:rsid w:val="001049C1"/>
    <w:rsid w:val="00107CF9"/>
    <w:rsid w:val="0011096F"/>
    <w:rsid w:val="00123434"/>
    <w:rsid w:val="00123DBF"/>
    <w:rsid w:val="001346E9"/>
    <w:rsid w:val="0013595E"/>
    <w:rsid w:val="0014055D"/>
    <w:rsid w:val="001549C7"/>
    <w:rsid w:val="001602DC"/>
    <w:rsid w:val="00163D26"/>
    <w:rsid w:val="001673CB"/>
    <w:rsid w:val="0016744B"/>
    <w:rsid w:val="0017234C"/>
    <w:rsid w:val="001809C2"/>
    <w:rsid w:val="00181A91"/>
    <w:rsid w:val="00184D6C"/>
    <w:rsid w:val="00186806"/>
    <w:rsid w:val="00192B97"/>
    <w:rsid w:val="001931F5"/>
    <w:rsid w:val="00194954"/>
    <w:rsid w:val="001955ED"/>
    <w:rsid w:val="001B2DC9"/>
    <w:rsid w:val="001B5D0E"/>
    <w:rsid w:val="001C2648"/>
    <w:rsid w:val="001D5DDB"/>
    <w:rsid w:val="001E47CF"/>
    <w:rsid w:val="001E48B0"/>
    <w:rsid w:val="001F422C"/>
    <w:rsid w:val="001F610A"/>
    <w:rsid w:val="00204947"/>
    <w:rsid w:val="0020543E"/>
    <w:rsid w:val="002160F0"/>
    <w:rsid w:val="00217A3B"/>
    <w:rsid w:val="00222450"/>
    <w:rsid w:val="00224553"/>
    <w:rsid w:val="00224AFD"/>
    <w:rsid w:val="00232508"/>
    <w:rsid w:val="00234EC8"/>
    <w:rsid w:val="002639AE"/>
    <w:rsid w:val="00275D33"/>
    <w:rsid w:val="00276FA4"/>
    <w:rsid w:val="00280298"/>
    <w:rsid w:val="0028350A"/>
    <w:rsid w:val="002A29D9"/>
    <w:rsid w:val="002A76B6"/>
    <w:rsid w:val="002B1CFF"/>
    <w:rsid w:val="002C156B"/>
    <w:rsid w:val="002C43C0"/>
    <w:rsid w:val="002D3683"/>
    <w:rsid w:val="002D3E40"/>
    <w:rsid w:val="002D428E"/>
    <w:rsid w:val="002E2DFF"/>
    <w:rsid w:val="002E75BC"/>
    <w:rsid w:val="002E7E50"/>
    <w:rsid w:val="002F1347"/>
    <w:rsid w:val="0030048A"/>
    <w:rsid w:val="003012B3"/>
    <w:rsid w:val="00306D7F"/>
    <w:rsid w:val="00310975"/>
    <w:rsid w:val="00311AD1"/>
    <w:rsid w:val="00314315"/>
    <w:rsid w:val="00315679"/>
    <w:rsid w:val="00317AEE"/>
    <w:rsid w:val="00317EA2"/>
    <w:rsid w:val="00322936"/>
    <w:rsid w:val="00326911"/>
    <w:rsid w:val="00333F67"/>
    <w:rsid w:val="0033668D"/>
    <w:rsid w:val="0033741B"/>
    <w:rsid w:val="00341A57"/>
    <w:rsid w:val="00344B71"/>
    <w:rsid w:val="00346A68"/>
    <w:rsid w:val="00354C4F"/>
    <w:rsid w:val="0036083B"/>
    <w:rsid w:val="0036438E"/>
    <w:rsid w:val="0037176A"/>
    <w:rsid w:val="003745B8"/>
    <w:rsid w:val="00374E0D"/>
    <w:rsid w:val="003810D7"/>
    <w:rsid w:val="0038186F"/>
    <w:rsid w:val="00381FDF"/>
    <w:rsid w:val="00383CCD"/>
    <w:rsid w:val="0038605E"/>
    <w:rsid w:val="00386B46"/>
    <w:rsid w:val="00387AF2"/>
    <w:rsid w:val="003955D8"/>
    <w:rsid w:val="003A0A15"/>
    <w:rsid w:val="003A285D"/>
    <w:rsid w:val="003C3374"/>
    <w:rsid w:val="003D2A0A"/>
    <w:rsid w:val="003D4604"/>
    <w:rsid w:val="003D5CF9"/>
    <w:rsid w:val="004178C0"/>
    <w:rsid w:val="00417B81"/>
    <w:rsid w:val="00420B79"/>
    <w:rsid w:val="00424DD6"/>
    <w:rsid w:val="00426155"/>
    <w:rsid w:val="00432847"/>
    <w:rsid w:val="0043418B"/>
    <w:rsid w:val="004541B7"/>
    <w:rsid w:val="0045539C"/>
    <w:rsid w:val="004724B7"/>
    <w:rsid w:val="00475FFE"/>
    <w:rsid w:val="00482F54"/>
    <w:rsid w:val="00483181"/>
    <w:rsid w:val="00484464"/>
    <w:rsid w:val="004972F2"/>
    <w:rsid w:val="004A1B6A"/>
    <w:rsid w:val="004A3DC8"/>
    <w:rsid w:val="004A4191"/>
    <w:rsid w:val="004D5236"/>
    <w:rsid w:val="004D5CE1"/>
    <w:rsid w:val="004E3AEE"/>
    <w:rsid w:val="004F1B4F"/>
    <w:rsid w:val="0050513F"/>
    <w:rsid w:val="00512766"/>
    <w:rsid w:val="00517DD8"/>
    <w:rsid w:val="0052611E"/>
    <w:rsid w:val="00532487"/>
    <w:rsid w:val="005344DA"/>
    <w:rsid w:val="0054045D"/>
    <w:rsid w:val="005632AB"/>
    <w:rsid w:val="0058258F"/>
    <w:rsid w:val="00584F84"/>
    <w:rsid w:val="00584F85"/>
    <w:rsid w:val="005908B6"/>
    <w:rsid w:val="005957CB"/>
    <w:rsid w:val="005A44C7"/>
    <w:rsid w:val="005A64DC"/>
    <w:rsid w:val="005A6D10"/>
    <w:rsid w:val="005B2BB7"/>
    <w:rsid w:val="005B35ED"/>
    <w:rsid w:val="005B7390"/>
    <w:rsid w:val="005C1900"/>
    <w:rsid w:val="005D64A4"/>
    <w:rsid w:val="005E0730"/>
    <w:rsid w:val="005E6A6B"/>
    <w:rsid w:val="005F6BC9"/>
    <w:rsid w:val="00602C7F"/>
    <w:rsid w:val="00604598"/>
    <w:rsid w:val="00610601"/>
    <w:rsid w:val="006206D6"/>
    <w:rsid w:val="006213EF"/>
    <w:rsid w:val="00621C4A"/>
    <w:rsid w:val="00626D3A"/>
    <w:rsid w:val="00632C9E"/>
    <w:rsid w:val="006377A2"/>
    <w:rsid w:val="00646965"/>
    <w:rsid w:val="00657174"/>
    <w:rsid w:val="00674BA2"/>
    <w:rsid w:val="006753D7"/>
    <w:rsid w:val="00677A3B"/>
    <w:rsid w:val="00681985"/>
    <w:rsid w:val="006828E4"/>
    <w:rsid w:val="00687C9A"/>
    <w:rsid w:val="006932A7"/>
    <w:rsid w:val="00693478"/>
    <w:rsid w:val="00697675"/>
    <w:rsid w:val="006A1052"/>
    <w:rsid w:val="006A176C"/>
    <w:rsid w:val="006A77F6"/>
    <w:rsid w:val="006B0F6C"/>
    <w:rsid w:val="006C3C0C"/>
    <w:rsid w:val="006C650A"/>
    <w:rsid w:val="006C7B30"/>
    <w:rsid w:val="006D17D1"/>
    <w:rsid w:val="006D3013"/>
    <w:rsid w:val="006D4CEB"/>
    <w:rsid w:val="006D7192"/>
    <w:rsid w:val="006D7417"/>
    <w:rsid w:val="006E1CC2"/>
    <w:rsid w:val="006E2DB4"/>
    <w:rsid w:val="006E3AEB"/>
    <w:rsid w:val="006F5093"/>
    <w:rsid w:val="00710C25"/>
    <w:rsid w:val="00712FFC"/>
    <w:rsid w:val="00727610"/>
    <w:rsid w:val="007315A6"/>
    <w:rsid w:val="007325C7"/>
    <w:rsid w:val="007378D1"/>
    <w:rsid w:val="007440B3"/>
    <w:rsid w:val="00746C1E"/>
    <w:rsid w:val="00751541"/>
    <w:rsid w:val="00754734"/>
    <w:rsid w:val="00757727"/>
    <w:rsid w:val="00771599"/>
    <w:rsid w:val="00772385"/>
    <w:rsid w:val="00781507"/>
    <w:rsid w:val="0078173C"/>
    <w:rsid w:val="00785630"/>
    <w:rsid w:val="007940BA"/>
    <w:rsid w:val="007A306C"/>
    <w:rsid w:val="007B42DC"/>
    <w:rsid w:val="007B6FE3"/>
    <w:rsid w:val="007C0729"/>
    <w:rsid w:val="007C1206"/>
    <w:rsid w:val="007C3868"/>
    <w:rsid w:val="007D0717"/>
    <w:rsid w:val="007D0FEF"/>
    <w:rsid w:val="007D29B9"/>
    <w:rsid w:val="007F62E2"/>
    <w:rsid w:val="007F7C06"/>
    <w:rsid w:val="0080044B"/>
    <w:rsid w:val="0080089B"/>
    <w:rsid w:val="00803083"/>
    <w:rsid w:val="00810438"/>
    <w:rsid w:val="00820B76"/>
    <w:rsid w:val="0082133F"/>
    <w:rsid w:val="008261AA"/>
    <w:rsid w:val="008279F5"/>
    <w:rsid w:val="008339F1"/>
    <w:rsid w:val="008352D6"/>
    <w:rsid w:val="008379B1"/>
    <w:rsid w:val="008409BC"/>
    <w:rsid w:val="00841D3C"/>
    <w:rsid w:val="0084243B"/>
    <w:rsid w:val="00842C8B"/>
    <w:rsid w:val="00847762"/>
    <w:rsid w:val="008502B8"/>
    <w:rsid w:val="00854C98"/>
    <w:rsid w:val="00857D2B"/>
    <w:rsid w:val="00864AD7"/>
    <w:rsid w:val="00864C4C"/>
    <w:rsid w:val="008658EF"/>
    <w:rsid w:val="00865A1B"/>
    <w:rsid w:val="00865E07"/>
    <w:rsid w:val="00876868"/>
    <w:rsid w:val="00881C59"/>
    <w:rsid w:val="00882B5A"/>
    <w:rsid w:val="00886537"/>
    <w:rsid w:val="00895F29"/>
    <w:rsid w:val="008A4D17"/>
    <w:rsid w:val="008B0AEC"/>
    <w:rsid w:val="008B29FC"/>
    <w:rsid w:val="008B2C1C"/>
    <w:rsid w:val="008B3129"/>
    <w:rsid w:val="008B67F2"/>
    <w:rsid w:val="008B6FCE"/>
    <w:rsid w:val="008C3BBB"/>
    <w:rsid w:val="008D043A"/>
    <w:rsid w:val="008D1C41"/>
    <w:rsid w:val="008D5028"/>
    <w:rsid w:val="008E2141"/>
    <w:rsid w:val="008E2876"/>
    <w:rsid w:val="008F09D9"/>
    <w:rsid w:val="008F4FCC"/>
    <w:rsid w:val="009001F6"/>
    <w:rsid w:val="009039DF"/>
    <w:rsid w:val="00905977"/>
    <w:rsid w:val="00906F75"/>
    <w:rsid w:val="00915580"/>
    <w:rsid w:val="0091742E"/>
    <w:rsid w:val="009215FE"/>
    <w:rsid w:val="00926319"/>
    <w:rsid w:val="009428AB"/>
    <w:rsid w:val="00944D5A"/>
    <w:rsid w:val="00945C75"/>
    <w:rsid w:val="00952396"/>
    <w:rsid w:val="0095757E"/>
    <w:rsid w:val="00961B75"/>
    <w:rsid w:val="00963DD8"/>
    <w:rsid w:val="0096427B"/>
    <w:rsid w:val="0096742F"/>
    <w:rsid w:val="009720A2"/>
    <w:rsid w:val="00973CC4"/>
    <w:rsid w:val="0098778A"/>
    <w:rsid w:val="00991216"/>
    <w:rsid w:val="00995DE8"/>
    <w:rsid w:val="009A6613"/>
    <w:rsid w:val="009B6A8E"/>
    <w:rsid w:val="009C1D94"/>
    <w:rsid w:val="009C442F"/>
    <w:rsid w:val="009C6DCC"/>
    <w:rsid w:val="009C75F3"/>
    <w:rsid w:val="009D0851"/>
    <w:rsid w:val="009D2434"/>
    <w:rsid w:val="009D3B0D"/>
    <w:rsid w:val="009D7483"/>
    <w:rsid w:val="009E3F6A"/>
    <w:rsid w:val="009E4FCE"/>
    <w:rsid w:val="009F671A"/>
    <w:rsid w:val="00A02459"/>
    <w:rsid w:val="00A0468B"/>
    <w:rsid w:val="00A23C71"/>
    <w:rsid w:val="00A27333"/>
    <w:rsid w:val="00A303E0"/>
    <w:rsid w:val="00A36951"/>
    <w:rsid w:val="00A51CAD"/>
    <w:rsid w:val="00A52723"/>
    <w:rsid w:val="00A557A6"/>
    <w:rsid w:val="00A62BD7"/>
    <w:rsid w:val="00A7149B"/>
    <w:rsid w:val="00A753F2"/>
    <w:rsid w:val="00A77D9A"/>
    <w:rsid w:val="00A824EE"/>
    <w:rsid w:val="00A85F27"/>
    <w:rsid w:val="00A87369"/>
    <w:rsid w:val="00A922E2"/>
    <w:rsid w:val="00A9479B"/>
    <w:rsid w:val="00A97C10"/>
    <w:rsid w:val="00AA0EA3"/>
    <w:rsid w:val="00AA28D4"/>
    <w:rsid w:val="00AA3E77"/>
    <w:rsid w:val="00AB0DCA"/>
    <w:rsid w:val="00AB51F3"/>
    <w:rsid w:val="00AC64B5"/>
    <w:rsid w:val="00AD2931"/>
    <w:rsid w:val="00AD5387"/>
    <w:rsid w:val="00AD6957"/>
    <w:rsid w:val="00AE2EC8"/>
    <w:rsid w:val="00B02317"/>
    <w:rsid w:val="00B078FC"/>
    <w:rsid w:val="00B17756"/>
    <w:rsid w:val="00B2483D"/>
    <w:rsid w:val="00B30A84"/>
    <w:rsid w:val="00B3347C"/>
    <w:rsid w:val="00B34A98"/>
    <w:rsid w:val="00B35D4A"/>
    <w:rsid w:val="00B420DA"/>
    <w:rsid w:val="00B54DEA"/>
    <w:rsid w:val="00B60F97"/>
    <w:rsid w:val="00B6140E"/>
    <w:rsid w:val="00B63114"/>
    <w:rsid w:val="00B67484"/>
    <w:rsid w:val="00B71E8B"/>
    <w:rsid w:val="00B7548A"/>
    <w:rsid w:val="00B82D7B"/>
    <w:rsid w:val="00B83FBD"/>
    <w:rsid w:val="00B94A15"/>
    <w:rsid w:val="00B959A9"/>
    <w:rsid w:val="00B9665A"/>
    <w:rsid w:val="00BA2589"/>
    <w:rsid w:val="00BA72B7"/>
    <w:rsid w:val="00BB29B9"/>
    <w:rsid w:val="00BB4D7A"/>
    <w:rsid w:val="00BB7AE6"/>
    <w:rsid w:val="00BC4E10"/>
    <w:rsid w:val="00BC4FB4"/>
    <w:rsid w:val="00BD0392"/>
    <w:rsid w:val="00BD2B15"/>
    <w:rsid w:val="00BD7121"/>
    <w:rsid w:val="00BF2957"/>
    <w:rsid w:val="00BF46F9"/>
    <w:rsid w:val="00BF6337"/>
    <w:rsid w:val="00C00941"/>
    <w:rsid w:val="00C04CC6"/>
    <w:rsid w:val="00C05187"/>
    <w:rsid w:val="00C121AE"/>
    <w:rsid w:val="00C37C62"/>
    <w:rsid w:val="00C4202E"/>
    <w:rsid w:val="00C468BD"/>
    <w:rsid w:val="00C4795B"/>
    <w:rsid w:val="00C525D4"/>
    <w:rsid w:val="00C54E3D"/>
    <w:rsid w:val="00C556B8"/>
    <w:rsid w:val="00C606EC"/>
    <w:rsid w:val="00C670DD"/>
    <w:rsid w:val="00C74680"/>
    <w:rsid w:val="00C762B8"/>
    <w:rsid w:val="00C85595"/>
    <w:rsid w:val="00C872D1"/>
    <w:rsid w:val="00C97216"/>
    <w:rsid w:val="00CA744C"/>
    <w:rsid w:val="00CC3983"/>
    <w:rsid w:val="00CC405E"/>
    <w:rsid w:val="00CD0190"/>
    <w:rsid w:val="00CD23CD"/>
    <w:rsid w:val="00CD4D12"/>
    <w:rsid w:val="00CD6195"/>
    <w:rsid w:val="00CD7317"/>
    <w:rsid w:val="00CD7430"/>
    <w:rsid w:val="00CD76F8"/>
    <w:rsid w:val="00CE32FB"/>
    <w:rsid w:val="00CE7D1A"/>
    <w:rsid w:val="00CF2708"/>
    <w:rsid w:val="00CF3A6A"/>
    <w:rsid w:val="00D00489"/>
    <w:rsid w:val="00D02786"/>
    <w:rsid w:val="00D076B7"/>
    <w:rsid w:val="00D103C4"/>
    <w:rsid w:val="00D10764"/>
    <w:rsid w:val="00D10D5F"/>
    <w:rsid w:val="00D138EA"/>
    <w:rsid w:val="00D144A9"/>
    <w:rsid w:val="00D15A8B"/>
    <w:rsid w:val="00D20345"/>
    <w:rsid w:val="00D20E38"/>
    <w:rsid w:val="00D37112"/>
    <w:rsid w:val="00D41BB8"/>
    <w:rsid w:val="00D516A4"/>
    <w:rsid w:val="00D544AA"/>
    <w:rsid w:val="00D57F6A"/>
    <w:rsid w:val="00D604CB"/>
    <w:rsid w:val="00D87708"/>
    <w:rsid w:val="00D9125F"/>
    <w:rsid w:val="00D915E7"/>
    <w:rsid w:val="00DB417B"/>
    <w:rsid w:val="00DC047A"/>
    <w:rsid w:val="00DC23A0"/>
    <w:rsid w:val="00DD0EE8"/>
    <w:rsid w:val="00DD3386"/>
    <w:rsid w:val="00DD3670"/>
    <w:rsid w:val="00DD7BA4"/>
    <w:rsid w:val="00DE1415"/>
    <w:rsid w:val="00DE4238"/>
    <w:rsid w:val="00DF5688"/>
    <w:rsid w:val="00E01DDB"/>
    <w:rsid w:val="00E066E9"/>
    <w:rsid w:val="00E06F3E"/>
    <w:rsid w:val="00E12B0C"/>
    <w:rsid w:val="00E12E9C"/>
    <w:rsid w:val="00E17137"/>
    <w:rsid w:val="00E21550"/>
    <w:rsid w:val="00E24462"/>
    <w:rsid w:val="00E362F5"/>
    <w:rsid w:val="00E37782"/>
    <w:rsid w:val="00E41BB0"/>
    <w:rsid w:val="00E52565"/>
    <w:rsid w:val="00E53467"/>
    <w:rsid w:val="00E705B9"/>
    <w:rsid w:val="00EA0B69"/>
    <w:rsid w:val="00EC23E8"/>
    <w:rsid w:val="00EC6C6D"/>
    <w:rsid w:val="00ED0BC7"/>
    <w:rsid w:val="00EE0865"/>
    <w:rsid w:val="00EF5157"/>
    <w:rsid w:val="00F04444"/>
    <w:rsid w:val="00F22BC6"/>
    <w:rsid w:val="00F33527"/>
    <w:rsid w:val="00F34EA2"/>
    <w:rsid w:val="00F46453"/>
    <w:rsid w:val="00F46523"/>
    <w:rsid w:val="00F47ED1"/>
    <w:rsid w:val="00F500A3"/>
    <w:rsid w:val="00F52A35"/>
    <w:rsid w:val="00F535C6"/>
    <w:rsid w:val="00F6095A"/>
    <w:rsid w:val="00F634A3"/>
    <w:rsid w:val="00F67398"/>
    <w:rsid w:val="00F6777F"/>
    <w:rsid w:val="00F7207F"/>
    <w:rsid w:val="00F760C5"/>
    <w:rsid w:val="00F76AD8"/>
    <w:rsid w:val="00F83BD4"/>
    <w:rsid w:val="00F85C2B"/>
    <w:rsid w:val="00F95AAB"/>
    <w:rsid w:val="00FA70E4"/>
    <w:rsid w:val="00FB138F"/>
    <w:rsid w:val="00FB487E"/>
    <w:rsid w:val="00FD52F8"/>
    <w:rsid w:val="00FD7164"/>
    <w:rsid w:val="00FD7A35"/>
    <w:rsid w:val="00FE41B9"/>
    <w:rsid w:val="00FF1F18"/>
    <w:rsid w:val="00FF41FB"/>
    <w:rsid w:val="00FF6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B30"/>
    <w:pPr>
      <w:spacing w:after="200" w:line="276" w:lineRule="auto"/>
    </w:pPr>
    <w:rPr>
      <w:sz w:val="22"/>
      <w:szCs w:val="22"/>
      <w:lang w:bidi="en-US"/>
    </w:rPr>
  </w:style>
  <w:style w:type="paragraph" w:styleId="Heading1">
    <w:name w:val="heading 1"/>
    <w:basedOn w:val="Normal"/>
    <w:next w:val="Normal"/>
    <w:link w:val="Heading1Char"/>
    <w:uiPriority w:val="9"/>
    <w:qFormat/>
    <w:rsid w:val="006C7B30"/>
    <w:pPr>
      <w:keepNext/>
      <w:keepLines/>
      <w:numPr>
        <w:numId w:val="15"/>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6C7B3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C7B30"/>
    <w:pPr>
      <w:keepNext/>
      <w:keepLines/>
      <w:numPr>
        <w:ilvl w:val="2"/>
        <w:numId w:val="15"/>
      </w:numPr>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6C7B30"/>
    <w:pPr>
      <w:keepNext/>
      <w:keepLines/>
      <w:numPr>
        <w:ilvl w:val="3"/>
        <w:numId w:val="15"/>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6C7B30"/>
    <w:pPr>
      <w:keepNext/>
      <w:keepLines/>
      <w:numPr>
        <w:ilvl w:val="4"/>
        <w:numId w:val="15"/>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6C7B30"/>
    <w:pPr>
      <w:keepNext/>
      <w:keepLines/>
      <w:numPr>
        <w:ilvl w:val="5"/>
        <w:numId w:val="15"/>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6C7B30"/>
    <w:pPr>
      <w:keepNext/>
      <w:keepLines/>
      <w:numPr>
        <w:ilvl w:val="6"/>
        <w:numId w:val="15"/>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C7B30"/>
    <w:pPr>
      <w:keepNext/>
      <w:keepLines/>
      <w:numPr>
        <w:ilvl w:val="7"/>
        <w:numId w:val="15"/>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6C7B30"/>
    <w:pPr>
      <w:keepNext/>
      <w:keepLines/>
      <w:numPr>
        <w:ilvl w:val="8"/>
        <w:numId w:val="1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658EF"/>
    <w:rPr>
      <w:color w:val="0000FF"/>
      <w:u w:val="single"/>
    </w:rPr>
  </w:style>
  <w:style w:type="paragraph" w:styleId="NormalWeb">
    <w:name w:val="Normal (Web)"/>
    <w:basedOn w:val="Normal"/>
    <w:rsid w:val="00B94A15"/>
    <w:pPr>
      <w:spacing w:before="100" w:beforeAutospacing="1" w:after="100" w:afterAutospacing="1"/>
    </w:pPr>
    <w:rPr>
      <w:rFonts w:ascii="Verdana" w:hAnsi="Verdana"/>
      <w:color w:val="333333"/>
      <w:sz w:val="18"/>
      <w:szCs w:val="18"/>
    </w:rPr>
  </w:style>
  <w:style w:type="character" w:customStyle="1" w:styleId="Heading2Char">
    <w:name w:val="Heading 2 Char"/>
    <w:basedOn w:val="DefaultParagraphFont"/>
    <w:link w:val="Heading2"/>
    <w:uiPriority w:val="9"/>
    <w:rsid w:val="006C7B30"/>
    <w:rPr>
      <w:rFonts w:ascii="Cambria" w:eastAsia="Times New Roman" w:hAnsi="Cambria" w:cs="Times New Roman"/>
      <w:b/>
      <w:bCs/>
      <w:color w:val="4F81BD"/>
      <w:sz w:val="26"/>
      <w:szCs w:val="26"/>
    </w:rPr>
  </w:style>
  <w:style w:type="paragraph" w:styleId="Header">
    <w:name w:val="header"/>
    <w:basedOn w:val="Normal"/>
    <w:link w:val="HeaderChar"/>
    <w:uiPriority w:val="99"/>
    <w:rsid w:val="00610601"/>
    <w:pPr>
      <w:tabs>
        <w:tab w:val="center" w:pos="4320"/>
        <w:tab w:val="right" w:pos="8640"/>
      </w:tabs>
    </w:pPr>
  </w:style>
  <w:style w:type="paragraph" w:styleId="Footer">
    <w:name w:val="footer"/>
    <w:basedOn w:val="Normal"/>
    <w:link w:val="FooterChar"/>
    <w:uiPriority w:val="99"/>
    <w:rsid w:val="00610601"/>
    <w:pPr>
      <w:tabs>
        <w:tab w:val="center" w:pos="4320"/>
        <w:tab w:val="right" w:pos="8640"/>
      </w:tabs>
    </w:pPr>
  </w:style>
  <w:style w:type="paragraph" w:customStyle="1" w:styleId="StyleHeading2TrebuchetMS">
    <w:name w:val="Style Heading 2 + Trebuchet MS"/>
    <w:basedOn w:val="Heading2"/>
    <w:rsid w:val="00854C98"/>
    <w:pPr>
      <w:numPr>
        <w:numId w:val="12"/>
      </w:numPr>
    </w:pPr>
    <w:rPr>
      <w:rFonts w:ascii="Trebuchet MS" w:hAnsi="Trebuchet MS"/>
    </w:rPr>
  </w:style>
  <w:style w:type="paragraph" w:styleId="TOC1">
    <w:name w:val="toc 1"/>
    <w:basedOn w:val="Normal"/>
    <w:next w:val="Normal"/>
    <w:autoRedefine/>
    <w:uiPriority w:val="39"/>
    <w:rsid w:val="00757727"/>
    <w:pPr>
      <w:spacing w:before="120" w:after="120"/>
    </w:pPr>
    <w:rPr>
      <w:rFonts w:ascii="Cambria" w:hAnsi="Cambria"/>
      <w:caps/>
    </w:rPr>
  </w:style>
  <w:style w:type="paragraph" w:styleId="TOC2">
    <w:name w:val="toc 2"/>
    <w:basedOn w:val="Normal"/>
    <w:next w:val="Normal"/>
    <w:autoRedefine/>
    <w:uiPriority w:val="39"/>
    <w:rsid w:val="00757727"/>
    <w:pPr>
      <w:spacing w:before="120" w:after="120"/>
      <w:ind w:left="198"/>
    </w:pPr>
    <w:rPr>
      <w:rFonts w:ascii="Cambria" w:hAnsi="Cambria"/>
      <w:caps/>
    </w:rPr>
  </w:style>
  <w:style w:type="paragraph" w:styleId="TOC3">
    <w:name w:val="toc 3"/>
    <w:basedOn w:val="Normal"/>
    <w:next w:val="Normal"/>
    <w:autoRedefine/>
    <w:uiPriority w:val="39"/>
    <w:rsid w:val="00757727"/>
    <w:pPr>
      <w:ind w:left="403"/>
    </w:pPr>
    <w:rPr>
      <w:rFonts w:ascii="Cambria" w:hAnsi="Cambria"/>
      <w:caps/>
    </w:rPr>
  </w:style>
  <w:style w:type="character" w:styleId="CommentReference">
    <w:name w:val="annotation reference"/>
    <w:basedOn w:val="DefaultParagraphFont"/>
    <w:semiHidden/>
    <w:rsid w:val="00432847"/>
    <w:rPr>
      <w:sz w:val="16"/>
      <w:szCs w:val="16"/>
    </w:rPr>
  </w:style>
  <w:style w:type="paragraph" w:styleId="CommentText">
    <w:name w:val="annotation text"/>
    <w:basedOn w:val="Normal"/>
    <w:semiHidden/>
    <w:rsid w:val="00432847"/>
  </w:style>
  <w:style w:type="paragraph" w:styleId="CommentSubject">
    <w:name w:val="annotation subject"/>
    <w:basedOn w:val="CommentText"/>
    <w:next w:val="CommentText"/>
    <w:semiHidden/>
    <w:rsid w:val="00432847"/>
    <w:rPr>
      <w:b/>
      <w:bCs/>
    </w:rPr>
  </w:style>
  <w:style w:type="paragraph" w:styleId="BalloonText">
    <w:name w:val="Balloon Text"/>
    <w:basedOn w:val="Normal"/>
    <w:semiHidden/>
    <w:rsid w:val="00432847"/>
    <w:rPr>
      <w:rFonts w:ascii="Tahoma" w:hAnsi="Tahoma" w:cs="Tahoma"/>
      <w:sz w:val="16"/>
      <w:szCs w:val="16"/>
    </w:rPr>
  </w:style>
  <w:style w:type="paragraph" w:customStyle="1" w:styleId="Style3">
    <w:name w:val="Style3"/>
    <w:uiPriority w:val="99"/>
    <w:rsid w:val="009F671A"/>
    <w:pPr>
      <w:widowControl w:val="0"/>
      <w:suppressAutoHyphens/>
      <w:adjustRightInd w:val="0"/>
      <w:spacing w:after="200" w:line="276" w:lineRule="auto"/>
      <w:jc w:val="both"/>
      <w:textAlignment w:val="baseline"/>
    </w:pPr>
    <w:rPr>
      <w:rFonts w:ascii="Cambria" w:hAnsi="Cambria" w:cs="Calibri"/>
      <w:color w:val="A6A6A6"/>
      <w:sz w:val="22"/>
      <w:szCs w:val="22"/>
      <w:lang w:eastAsia="ar-SA"/>
    </w:rPr>
  </w:style>
  <w:style w:type="character" w:customStyle="1" w:styleId="FooterChar">
    <w:name w:val="Footer Char"/>
    <w:basedOn w:val="DefaultParagraphFont"/>
    <w:link w:val="Footer"/>
    <w:uiPriority w:val="99"/>
    <w:rsid w:val="009F671A"/>
    <w:rPr>
      <w:lang w:eastAsia="en-US"/>
    </w:rPr>
  </w:style>
  <w:style w:type="character" w:customStyle="1" w:styleId="HeaderChar">
    <w:name w:val="Header Char"/>
    <w:basedOn w:val="DefaultParagraphFont"/>
    <w:link w:val="Header"/>
    <w:uiPriority w:val="99"/>
    <w:rsid w:val="009F671A"/>
    <w:rPr>
      <w:lang w:eastAsia="en-US"/>
    </w:rPr>
  </w:style>
  <w:style w:type="character" w:styleId="BookTitle">
    <w:name w:val="Book Title"/>
    <w:basedOn w:val="DefaultParagraphFont"/>
    <w:uiPriority w:val="33"/>
    <w:qFormat/>
    <w:rsid w:val="006C7B30"/>
    <w:rPr>
      <w:b/>
      <w:bCs/>
      <w:smallCaps/>
      <w:spacing w:val="5"/>
    </w:rPr>
  </w:style>
  <w:style w:type="paragraph" w:styleId="TOC4">
    <w:name w:val="toc 4"/>
    <w:basedOn w:val="Normal"/>
    <w:next w:val="Normal"/>
    <w:autoRedefine/>
    <w:rsid w:val="00757727"/>
    <w:pPr>
      <w:ind w:left="600"/>
    </w:pPr>
    <w:rPr>
      <w:rFonts w:ascii="Cambria" w:hAnsi="Cambria"/>
    </w:rPr>
  </w:style>
  <w:style w:type="character" w:customStyle="1" w:styleId="Heading1Char">
    <w:name w:val="Heading 1 Char"/>
    <w:basedOn w:val="DefaultParagraphFont"/>
    <w:link w:val="Heading1"/>
    <w:uiPriority w:val="9"/>
    <w:rsid w:val="006C7B30"/>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6C7B30"/>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6C7B3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6C7B30"/>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6C7B30"/>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6C7B30"/>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6C7B3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semiHidden/>
    <w:rsid w:val="006C7B30"/>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6C7B3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6C7B3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C7B3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6C7B30"/>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6C7B30"/>
    <w:rPr>
      <w:b/>
      <w:bCs/>
    </w:rPr>
  </w:style>
  <w:style w:type="character" w:styleId="Emphasis">
    <w:name w:val="Emphasis"/>
    <w:basedOn w:val="DefaultParagraphFont"/>
    <w:uiPriority w:val="20"/>
    <w:qFormat/>
    <w:rsid w:val="006C7B30"/>
    <w:rPr>
      <w:i/>
      <w:iCs/>
    </w:rPr>
  </w:style>
  <w:style w:type="paragraph" w:styleId="NoSpacing">
    <w:name w:val="No Spacing"/>
    <w:uiPriority w:val="1"/>
    <w:qFormat/>
    <w:rsid w:val="006C7B30"/>
    <w:rPr>
      <w:sz w:val="22"/>
      <w:szCs w:val="22"/>
      <w:lang w:bidi="en-US"/>
    </w:rPr>
  </w:style>
  <w:style w:type="paragraph" w:styleId="ListParagraph">
    <w:name w:val="List Paragraph"/>
    <w:basedOn w:val="Normal"/>
    <w:uiPriority w:val="34"/>
    <w:qFormat/>
    <w:rsid w:val="006C7B30"/>
    <w:pPr>
      <w:ind w:left="720"/>
      <w:contextualSpacing/>
    </w:pPr>
  </w:style>
  <w:style w:type="paragraph" w:styleId="Quote">
    <w:name w:val="Quote"/>
    <w:basedOn w:val="Normal"/>
    <w:next w:val="Normal"/>
    <w:link w:val="QuoteChar"/>
    <w:uiPriority w:val="29"/>
    <w:qFormat/>
    <w:rsid w:val="006C7B30"/>
    <w:rPr>
      <w:i/>
      <w:iCs/>
      <w:color w:val="000000"/>
    </w:rPr>
  </w:style>
  <w:style w:type="character" w:customStyle="1" w:styleId="QuoteChar">
    <w:name w:val="Quote Char"/>
    <w:basedOn w:val="DefaultParagraphFont"/>
    <w:link w:val="Quote"/>
    <w:uiPriority w:val="29"/>
    <w:rsid w:val="006C7B30"/>
    <w:rPr>
      <w:i/>
      <w:iCs/>
      <w:color w:val="000000"/>
    </w:rPr>
  </w:style>
  <w:style w:type="paragraph" w:styleId="IntenseQuote">
    <w:name w:val="Intense Quote"/>
    <w:basedOn w:val="Normal"/>
    <w:next w:val="Normal"/>
    <w:link w:val="IntenseQuoteChar"/>
    <w:uiPriority w:val="30"/>
    <w:qFormat/>
    <w:rsid w:val="006C7B3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C7B30"/>
    <w:rPr>
      <w:b/>
      <w:bCs/>
      <w:i/>
      <w:iCs/>
      <w:color w:val="4F81BD"/>
    </w:rPr>
  </w:style>
  <w:style w:type="character" w:styleId="SubtleEmphasis">
    <w:name w:val="Subtle Emphasis"/>
    <w:basedOn w:val="DefaultParagraphFont"/>
    <w:uiPriority w:val="19"/>
    <w:qFormat/>
    <w:rsid w:val="006C7B30"/>
    <w:rPr>
      <w:i/>
      <w:iCs/>
      <w:color w:val="808080"/>
    </w:rPr>
  </w:style>
  <w:style w:type="character" w:styleId="IntenseEmphasis">
    <w:name w:val="Intense Emphasis"/>
    <w:basedOn w:val="DefaultParagraphFont"/>
    <w:uiPriority w:val="21"/>
    <w:qFormat/>
    <w:rsid w:val="006C7B30"/>
    <w:rPr>
      <w:b/>
      <w:bCs/>
      <w:i/>
      <w:iCs/>
      <w:color w:val="4F81BD"/>
    </w:rPr>
  </w:style>
  <w:style w:type="character" w:styleId="SubtleReference">
    <w:name w:val="Subtle Reference"/>
    <w:basedOn w:val="DefaultParagraphFont"/>
    <w:uiPriority w:val="31"/>
    <w:qFormat/>
    <w:rsid w:val="006C7B30"/>
    <w:rPr>
      <w:smallCaps/>
      <w:color w:val="C0504D"/>
      <w:u w:val="single"/>
    </w:rPr>
  </w:style>
  <w:style w:type="character" w:styleId="IntenseReference">
    <w:name w:val="Intense Reference"/>
    <w:basedOn w:val="DefaultParagraphFont"/>
    <w:uiPriority w:val="32"/>
    <w:qFormat/>
    <w:rsid w:val="006C7B30"/>
    <w:rPr>
      <w:b/>
      <w:bCs/>
      <w:smallCaps/>
      <w:color w:val="C0504D"/>
      <w:spacing w:val="5"/>
      <w:u w:val="single"/>
    </w:rPr>
  </w:style>
  <w:style w:type="paragraph" w:styleId="TOCHeading">
    <w:name w:val="TOC Heading"/>
    <w:basedOn w:val="Heading1"/>
    <w:next w:val="Normal"/>
    <w:uiPriority w:val="39"/>
    <w:semiHidden/>
    <w:unhideWhenUsed/>
    <w:qFormat/>
    <w:rsid w:val="006C7B30"/>
    <w:pPr>
      <w:outlineLvl w:val="9"/>
    </w:pPr>
  </w:style>
  <w:style w:type="paragraph" w:styleId="Caption">
    <w:name w:val="caption"/>
    <w:basedOn w:val="Normal"/>
    <w:next w:val="Normal"/>
    <w:uiPriority w:val="35"/>
    <w:semiHidden/>
    <w:unhideWhenUsed/>
    <w:qFormat/>
    <w:rsid w:val="006C7B30"/>
    <w:pPr>
      <w:spacing w:line="240" w:lineRule="auto"/>
    </w:pPr>
    <w:rPr>
      <w:b/>
      <w:bCs/>
      <w:color w:val="4F81BD"/>
      <w:sz w:val="18"/>
      <w:szCs w:val="18"/>
    </w:rPr>
  </w:style>
  <w:style w:type="table" w:styleId="TableGrid">
    <w:name w:val="Table Grid"/>
    <w:basedOn w:val="TableNormal"/>
    <w:rsid w:val="00CD4D1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5869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074EB-DB53-42F2-82C0-B4195699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13</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Database Standards and Conventions</vt:lpstr>
    </vt:vector>
  </TitlesOfParts>
  <Company>IIC</Company>
  <LinksUpToDate>false</LinksUpToDate>
  <CharactersWithSpaces>11229</CharactersWithSpaces>
  <SharedDoc>false</SharedDoc>
  <HLinks>
    <vt:vector size="90" baseType="variant">
      <vt:variant>
        <vt:i4>1441853</vt:i4>
      </vt:variant>
      <vt:variant>
        <vt:i4>86</vt:i4>
      </vt:variant>
      <vt:variant>
        <vt:i4>0</vt:i4>
      </vt:variant>
      <vt:variant>
        <vt:i4>5</vt:i4>
      </vt:variant>
      <vt:variant>
        <vt:lpwstr/>
      </vt:variant>
      <vt:variant>
        <vt:lpwstr>_Toc223346865</vt:lpwstr>
      </vt:variant>
      <vt:variant>
        <vt:i4>1441853</vt:i4>
      </vt:variant>
      <vt:variant>
        <vt:i4>80</vt:i4>
      </vt:variant>
      <vt:variant>
        <vt:i4>0</vt:i4>
      </vt:variant>
      <vt:variant>
        <vt:i4>5</vt:i4>
      </vt:variant>
      <vt:variant>
        <vt:lpwstr/>
      </vt:variant>
      <vt:variant>
        <vt:lpwstr>_Toc223346864</vt:lpwstr>
      </vt:variant>
      <vt:variant>
        <vt:i4>1441853</vt:i4>
      </vt:variant>
      <vt:variant>
        <vt:i4>74</vt:i4>
      </vt:variant>
      <vt:variant>
        <vt:i4>0</vt:i4>
      </vt:variant>
      <vt:variant>
        <vt:i4>5</vt:i4>
      </vt:variant>
      <vt:variant>
        <vt:lpwstr/>
      </vt:variant>
      <vt:variant>
        <vt:lpwstr>_Toc223346863</vt:lpwstr>
      </vt:variant>
      <vt:variant>
        <vt:i4>1441853</vt:i4>
      </vt:variant>
      <vt:variant>
        <vt:i4>68</vt:i4>
      </vt:variant>
      <vt:variant>
        <vt:i4>0</vt:i4>
      </vt:variant>
      <vt:variant>
        <vt:i4>5</vt:i4>
      </vt:variant>
      <vt:variant>
        <vt:lpwstr/>
      </vt:variant>
      <vt:variant>
        <vt:lpwstr>_Toc223346862</vt:lpwstr>
      </vt:variant>
      <vt:variant>
        <vt:i4>1441853</vt:i4>
      </vt:variant>
      <vt:variant>
        <vt:i4>62</vt:i4>
      </vt:variant>
      <vt:variant>
        <vt:i4>0</vt:i4>
      </vt:variant>
      <vt:variant>
        <vt:i4>5</vt:i4>
      </vt:variant>
      <vt:variant>
        <vt:lpwstr/>
      </vt:variant>
      <vt:variant>
        <vt:lpwstr>_Toc223346861</vt:lpwstr>
      </vt:variant>
      <vt:variant>
        <vt:i4>1441853</vt:i4>
      </vt:variant>
      <vt:variant>
        <vt:i4>56</vt:i4>
      </vt:variant>
      <vt:variant>
        <vt:i4>0</vt:i4>
      </vt:variant>
      <vt:variant>
        <vt:i4>5</vt:i4>
      </vt:variant>
      <vt:variant>
        <vt:lpwstr/>
      </vt:variant>
      <vt:variant>
        <vt:lpwstr>_Toc223346860</vt:lpwstr>
      </vt:variant>
      <vt:variant>
        <vt:i4>1376317</vt:i4>
      </vt:variant>
      <vt:variant>
        <vt:i4>50</vt:i4>
      </vt:variant>
      <vt:variant>
        <vt:i4>0</vt:i4>
      </vt:variant>
      <vt:variant>
        <vt:i4>5</vt:i4>
      </vt:variant>
      <vt:variant>
        <vt:lpwstr/>
      </vt:variant>
      <vt:variant>
        <vt:lpwstr>_Toc223346859</vt:lpwstr>
      </vt:variant>
      <vt:variant>
        <vt:i4>1376317</vt:i4>
      </vt:variant>
      <vt:variant>
        <vt:i4>44</vt:i4>
      </vt:variant>
      <vt:variant>
        <vt:i4>0</vt:i4>
      </vt:variant>
      <vt:variant>
        <vt:i4>5</vt:i4>
      </vt:variant>
      <vt:variant>
        <vt:lpwstr/>
      </vt:variant>
      <vt:variant>
        <vt:lpwstr>_Toc223346858</vt:lpwstr>
      </vt:variant>
      <vt:variant>
        <vt:i4>1376317</vt:i4>
      </vt:variant>
      <vt:variant>
        <vt:i4>38</vt:i4>
      </vt:variant>
      <vt:variant>
        <vt:i4>0</vt:i4>
      </vt:variant>
      <vt:variant>
        <vt:i4>5</vt:i4>
      </vt:variant>
      <vt:variant>
        <vt:lpwstr/>
      </vt:variant>
      <vt:variant>
        <vt:lpwstr>_Toc223346857</vt:lpwstr>
      </vt:variant>
      <vt:variant>
        <vt:i4>1376317</vt:i4>
      </vt:variant>
      <vt:variant>
        <vt:i4>32</vt:i4>
      </vt:variant>
      <vt:variant>
        <vt:i4>0</vt:i4>
      </vt:variant>
      <vt:variant>
        <vt:i4>5</vt:i4>
      </vt:variant>
      <vt:variant>
        <vt:lpwstr/>
      </vt:variant>
      <vt:variant>
        <vt:lpwstr>_Toc223346856</vt:lpwstr>
      </vt:variant>
      <vt:variant>
        <vt:i4>1376317</vt:i4>
      </vt:variant>
      <vt:variant>
        <vt:i4>26</vt:i4>
      </vt:variant>
      <vt:variant>
        <vt:i4>0</vt:i4>
      </vt:variant>
      <vt:variant>
        <vt:i4>5</vt:i4>
      </vt:variant>
      <vt:variant>
        <vt:lpwstr/>
      </vt:variant>
      <vt:variant>
        <vt:lpwstr>_Toc223346855</vt:lpwstr>
      </vt:variant>
      <vt:variant>
        <vt:i4>1376317</vt:i4>
      </vt:variant>
      <vt:variant>
        <vt:i4>20</vt:i4>
      </vt:variant>
      <vt:variant>
        <vt:i4>0</vt:i4>
      </vt:variant>
      <vt:variant>
        <vt:i4>5</vt:i4>
      </vt:variant>
      <vt:variant>
        <vt:lpwstr/>
      </vt:variant>
      <vt:variant>
        <vt:lpwstr>_Toc223346854</vt:lpwstr>
      </vt:variant>
      <vt:variant>
        <vt:i4>1376317</vt:i4>
      </vt:variant>
      <vt:variant>
        <vt:i4>14</vt:i4>
      </vt:variant>
      <vt:variant>
        <vt:i4>0</vt:i4>
      </vt:variant>
      <vt:variant>
        <vt:i4>5</vt:i4>
      </vt:variant>
      <vt:variant>
        <vt:lpwstr/>
      </vt:variant>
      <vt:variant>
        <vt:lpwstr>_Toc223346853</vt:lpwstr>
      </vt:variant>
      <vt:variant>
        <vt:i4>1376317</vt:i4>
      </vt:variant>
      <vt:variant>
        <vt:i4>8</vt:i4>
      </vt:variant>
      <vt:variant>
        <vt:i4>0</vt:i4>
      </vt:variant>
      <vt:variant>
        <vt:i4>5</vt:i4>
      </vt:variant>
      <vt:variant>
        <vt:lpwstr/>
      </vt:variant>
      <vt:variant>
        <vt:lpwstr>_Toc223346852</vt:lpwstr>
      </vt:variant>
      <vt:variant>
        <vt:i4>1376317</vt:i4>
      </vt:variant>
      <vt:variant>
        <vt:i4>2</vt:i4>
      </vt:variant>
      <vt:variant>
        <vt:i4>0</vt:i4>
      </vt:variant>
      <vt:variant>
        <vt:i4>5</vt:i4>
      </vt:variant>
      <vt:variant>
        <vt:lpwstr/>
      </vt:variant>
      <vt:variant>
        <vt:lpwstr>_Toc223346851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Standards and Conventions</dc:title>
  <dc:creator>jayakrishnan</dc:creator>
  <cp:lastModifiedBy>thiruppathi</cp:lastModifiedBy>
  <cp:revision>398</cp:revision>
  <cp:lastPrinted>2006-06-30T09:33:00Z</cp:lastPrinted>
  <dcterms:created xsi:type="dcterms:W3CDTF">2009-04-28T05:51:00Z</dcterms:created>
  <dcterms:modified xsi:type="dcterms:W3CDTF">2009-04-29T06:09:00Z</dcterms:modified>
</cp:coreProperties>
</file>